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B558" w14:textId="5C8AFD94" w:rsidR="006B5114" w:rsidRPr="002D0144" w:rsidRDefault="006B5114" w:rsidP="0048474C">
      <w:pPr>
        <w:jc w:val="both"/>
        <w:rPr>
          <w:rFonts w:ascii="Adobe Garamond Pro" w:hAnsi="Adobe Garamond Pro"/>
          <w:b/>
          <w:sz w:val="32"/>
          <w:szCs w:val="32"/>
          <w:rPrChange w:id="0" w:author="Nirav" w:date="2019-07-16T22:26:00Z">
            <w:rPr>
              <w:b/>
              <w:sz w:val="28"/>
              <w:szCs w:val="28"/>
            </w:rPr>
          </w:rPrChange>
        </w:rPr>
        <w:pPrChange w:id="1" w:author="Nirav" w:date="2019-07-17T14:52:00Z">
          <w:pPr>
            <w:jc w:val="center"/>
          </w:pPr>
        </w:pPrChange>
      </w:pPr>
      <w:del w:id="2" w:author="Nirav" w:date="2019-07-17T15:19:00Z">
        <w:r w:rsidRPr="002D0144" w:rsidDel="0054667A">
          <w:rPr>
            <w:rFonts w:ascii="Adobe Garamond Pro" w:hAnsi="Adobe Garamond Pro"/>
            <w:sz w:val="24"/>
            <w:szCs w:val="24"/>
            <w:rPrChange w:id="3" w:author="Nirav" w:date="2019-07-16T22:26:00Z">
              <w:rPr/>
            </w:rPrChange>
          </w:rPr>
          <w:tab/>
        </w:r>
      </w:del>
      <w:del w:id="4" w:author="Nirav" w:date="2019-07-16T22:26:00Z">
        <w:r w:rsidRPr="002D0144" w:rsidDel="002D0144">
          <w:rPr>
            <w:rFonts w:ascii="Adobe Garamond Pro" w:hAnsi="Adobe Garamond Pro"/>
            <w:b/>
            <w:sz w:val="32"/>
            <w:szCs w:val="32"/>
            <w:rPrChange w:id="5" w:author="Nirav" w:date="2019-07-16T22:26:00Z">
              <w:rPr>
                <w:b/>
                <w:sz w:val="28"/>
                <w:szCs w:val="28"/>
              </w:rPr>
            </w:rPrChange>
          </w:rPr>
          <w:delText xml:space="preserve">Chewing </w:delText>
        </w:r>
      </w:del>
      <w:ins w:id="6" w:author="Nirav" w:date="2019-07-16T22:26:00Z">
        <w:r w:rsidR="002D0144">
          <w:rPr>
            <w:rFonts w:ascii="Adobe Garamond Pro" w:hAnsi="Adobe Garamond Pro"/>
            <w:b/>
            <w:sz w:val="32"/>
            <w:szCs w:val="32"/>
          </w:rPr>
          <w:t>Munching on</w:t>
        </w:r>
        <w:r w:rsidR="002D0144" w:rsidRPr="002D0144">
          <w:rPr>
            <w:rFonts w:ascii="Adobe Garamond Pro" w:hAnsi="Adobe Garamond Pro"/>
            <w:b/>
            <w:sz w:val="32"/>
            <w:szCs w:val="32"/>
            <w:rPrChange w:id="7" w:author="Nirav" w:date="2019-07-16T22:26:00Z">
              <w:rPr>
                <w:b/>
                <w:sz w:val="28"/>
                <w:szCs w:val="28"/>
              </w:rPr>
            </w:rPrChange>
          </w:rPr>
          <w:t xml:space="preserve"> </w:t>
        </w:r>
      </w:ins>
      <w:r w:rsidRPr="002D0144">
        <w:rPr>
          <w:rFonts w:ascii="Adobe Garamond Pro" w:hAnsi="Adobe Garamond Pro"/>
          <w:b/>
          <w:sz w:val="32"/>
          <w:szCs w:val="32"/>
          <w:rPrChange w:id="8" w:author="Nirav" w:date="2019-07-16T22:26:00Z">
            <w:rPr>
              <w:b/>
              <w:sz w:val="28"/>
              <w:szCs w:val="28"/>
            </w:rPr>
          </w:rPrChange>
        </w:rPr>
        <w:t>the Blockchain</w:t>
      </w:r>
    </w:p>
    <w:p w14:paraId="093DB765" w14:textId="1FB141CF" w:rsidR="002D0144" w:rsidRPr="002D0144" w:rsidRDefault="006B5114" w:rsidP="0048474C">
      <w:pPr>
        <w:jc w:val="both"/>
        <w:rPr>
          <w:rFonts w:ascii="Adobe Garamond Pro" w:hAnsi="Adobe Garamond Pro"/>
          <w:i/>
          <w:sz w:val="24"/>
          <w:szCs w:val="24"/>
          <w:rPrChange w:id="9" w:author="Nirav" w:date="2019-07-16T22:26:00Z">
            <w:rPr>
              <w:i/>
            </w:rPr>
          </w:rPrChange>
        </w:rPr>
        <w:pPrChange w:id="10" w:author="Nirav" w:date="2019-07-17T14:52:00Z">
          <w:pPr>
            <w:jc w:val="right"/>
          </w:pPr>
        </w:pPrChange>
      </w:pPr>
      <w:r w:rsidRPr="002D0144">
        <w:rPr>
          <w:rFonts w:ascii="Adobe Garamond Pro" w:hAnsi="Adobe Garamond Pro"/>
          <w:i/>
          <w:sz w:val="24"/>
          <w:szCs w:val="24"/>
          <w:rPrChange w:id="11" w:author="Nirav" w:date="2019-07-16T22:26:00Z">
            <w:rPr>
              <w:i/>
            </w:rPr>
          </w:rPrChange>
        </w:rPr>
        <w:t>Bhuwan Adhikari</w:t>
      </w:r>
    </w:p>
    <w:p w14:paraId="42594EC9" w14:textId="77777777" w:rsidR="006B5114" w:rsidRPr="002D0144" w:rsidRDefault="006B5114" w:rsidP="0048474C">
      <w:pPr>
        <w:jc w:val="both"/>
        <w:rPr>
          <w:rFonts w:ascii="Adobe Garamond Pro" w:hAnsi="Adobe Garamond Pro"/>
          <w:sz w:val="24"/>
          <w:szCs w:val="24"/>
          <w:rPrChange w:id="12" w:author="Nirav" w:date="2019-07-16T22:26:00Z">
            <w:rPr/>
          </w:rPrChange>
        </w:rPr>
        <w:pPrChange w:id="13" w:author="Nirav" w:date="2019-07-17T14:52:00Z">
          <w:pPr>
            <w:jc w:val="right"/>
          </w:pPr>
        </w:pPrChange>
      </w:pPr>
    </w:p>
    <w:p w14:paraId="6F71BB59" w14:textId="458406D6" w:rsidR="002D0144" w:rsidRDefault="002D0144" w:rsidP="0048474C">
      <w:pPr>
        <w:jc w:val="both"/>
        <w:rPr>
          <w:ins w:id="14" w:author="Nirav" w:date="2019-07-16T22:28:00Z"/>
          <w:rFonts w:ascii="Adobe Garamond Pro" w:hAnsi="Adobe Garamond Pro"/>
          <w:sz w:val="24"/>
          <w:szCs w:val="24"/>
        </w:rPr>
        <w:pPrChange w:id="15" w:author="Nirav" w:date="2019-07-17T14:52:00Z">
          <w:pPr>
            <w:ind w:left="720"/>
            <w:jc w:val="both"/>
          </w:pPr>
        </w:pPrChange>
      </w:pPr>
      <w:ins w:id="16" w:author="Nirav" w:date="2019-07-16T22:29:00Z">
        <w:r>
          <w:rPr>
            <w:rFonts w:ascii="Adobe Garamond Pro" w:hAnsi="Adobe Garamond Pro"/>
            <w:sz w:val="24"/>
            <w:szCs w:val="24"/>
          </w:rPr>
          <w:t xml:space="preserve">The word ‘Blockchain’ gets thrown around a lot these days. </w:t>
        </w:r>
      </w:ins>
      <w:ins w:id="17" w:author="Nirav" w:date="2019-07-16T22:31:00Z">
        <w:r>
          <w:rPr>
            <w:rFonts w:ascii="Adobe Garamond Pro" w:hAnsi="Adobe Garamond Pro"/>
            <w:sz w:val="24"/>
            <w:szCs w:val="24"/>
          </w:rPr>
          <w:t>Some people call it</w:t>
        </w:r>
      </w:ins>
      <w:ins w:id="18" w:author="Nirav" w:date="2019-07-16T22:29:00Z">
        <w:r>
          <w:rPr>
            <w:rFonts w:ascii="Adobe Garamond Pro" w:hAnsi="Adobe Garamond Pro"/>
            <w:sz w:val="24"/>
            <w:szCs w:val="24"/>
          </w:rPr>
          <w:t xml:space="preserve"> </w:t>
        </w:r>
      </w:ins>
      <w:ins w:id="19" w:author="Nirav" w:date="2019-07-16T22:31:00Z">
        <w:r>
          <w:rPr>
            <w:rFonts w:ascii="Adobe Garamond Pro" w:hAnsi="Adobe Garamond Pro"/>
            <w:sz w:val="24"/>
            <w:szCs w:val="24"/>
          </w:rPr>
          <w:t>‘the biggest thing since the internet</w:t>
        </w:r>
      </w:ins>
      <w:ins w:id="20" w:author="Nirav" w:date="2019-07-16T22:32:00Z">
        <w:r w:rsidR="00E866B5">
          <w:rPr>
            <w:rFonts w:ascii="Adobe Garamond Pro" w:hAnsi="Adobe Garamond Pro"/>
            <w:sz w:val="24"/>
            <w:szCs w:val="24"/>
          </w:rPr>
          <w:t>.</w:t>
        </w:r>
      </w:ins>
      <w:ins w:id="21" w:author="Nirav" w:date="2019-07-16T22:31:00Z">
        <w:r>
          <w:rPr>
            <w:rFonts w:ascii="Adobe Garamond Pro" w:hAnsi="Adobe Garamond Pro"/>
            <w:sz w:val="24"/>
            <w:szCs w:val="24"/>
          </w:rPr>
          <w:t>’</w:t>
        </w:r>
      </w:ins>
      <w:del w:id="22" w:author="Nirav" w:date="2019-07-16T22:32:00Z">
        <w:r w:rsidR="006B5114" w:rsidRPr="002D0144" w:rsidDel="002D0144">
          <w:rPr>
            <w:rFonts w:ascii="Adobe Garamond Pro" w:hAnsi="Adobe Garamond Pro"/>
            <w:sz w:val="24"/>
            <w:szCs w:val="24"/>
            <w:rPrChange w:id="23" w:author="Nirav" w:date="2019-07-16T22:26:00Z">
              <w:rPr/>
            </w:rPrChange>
          </w:rPr>
          <w:delText xml:space="preserve">The social media now is </w:delText>
        </w:r>
        <w:commentRangeStart w:id="24"/>
        <w:r w:rsidR="006B5114" w:rsidRPr="002D0144" w:rsidDel="002D0144">
          <w:rPr>
            <w:rFonts w:ascii="Adobe Garamond Pro" w:hAnsi="Adobe Garamond Pro"/>
            <w:sz w:val="24"/>
            <w:szCs w:val="24"/>
            <w:rPrChange w:id="25" w:author="Nirav" w:date="2019-07-16T22:26:00Z">
              <w:rPr/>
            </w:rPrChange>
          </w:rPr>
          <w:delText xml:space="preserve">engulfed </w:delText>
        </w:r>
        <w:commentRangeEnd w:id="24"/>
        <w:r w:rsidRPr="002D0144" w:rsidDel="002D0144">
          <w:rPr>
            <w:rStyle w:val="CommentReference"/>
            <w:rFonts w:ascii="Adobe Garamond Pro" w:hAnsi="Adobe Garamond Pro"/>
            <w:sz w:val="18"/>
            <w:szCs w:val="18"/>
            <w:rPrChange w:id="26" w:author="Nirav" w:date="2019-07-16T22:26:00Z">
              <w:rPr>
                <w:rStyle w:val="CommentReference"/>
              </w:rPr>
            </w:rPrChange>
          </w:rPr>
          <w:commentReference w:id="24"/>
        </w:r>
        <w:r w:rsidR="006B5114" w:rsidRPr="002D0144" w:rsidDel="002D0144">
          <w:rPr>
            <w:rFonts w:ascii="Adobe Garamond Pro" w:hAnsi="Adobe Garamond Pro"/>
            <w:sz w:val="24"/>
            <w:szCs w:val="24"/>
            <w:rPrChange w:id="27" w:author="Nirav" w:date="2019-07-16T22:26:00Z">
              <w:rPr/>
            </w:rPrChange>
          </w:rPr>
          <w:delText>by a buzzword, ‘Blockchain’</w:delText>
        </w:r>
        <w:r w:rsidR="006B5114" w:rsidRPr="002D0144" w:rsidDel="00E866B5">
          <w:rPr>
            <w:rFonts w:ascii="Adobe Garamond Pro" w:hAnsi="Adobe Garamond Pro"/>
            <w:sz w:val="24"/>
            <w:szCs w:val="24"/>
            <w:rPrChange w:id="28" w:author="Nirav" w:date="2019-07-16T22:26:00Z">
              <w:rPr/>
            </w:rPrChange>
          </w:rPr>
          <w:delText>.</w:delText>
        </w:r>
      </w:del>
      <w:r w:rsidR="006B5114" w:rsidRPr="002D0144">
        <w:rPr>
          <w:rFonts w:ascii="Adobe Garamond Pro" w:hAnsi="Adobe Garamond Pro"/>
          <w:sz w:val="24"/>
          <w:szCs w:val="24"/>
          <w:rPrChange w:id="29" w:author="Nirav" w:date="2019-07-16T22:26:00Z">
            <w:rPr/>
          </w:rPrChange>
        </w:rPr>
        <w:t xml:space="preserve"> It has been </w:t>
      </w:r>
      <w:del w:id="30" w:author="Nirav" w:date="2019-07-16T22:27:00Z">
        <w:r w:rsidR="006B5114" w:rsidRPr="002D0144" w:rsidDel="002D0144">
          <w:rPr>
            <w:rFonts w:ascii="Adobe Garamond Pro" w:hAnsi="Adobe Garamond Pro"/>
            <w:sz w:val="24"/>
            <w:szCs w:val="24"/>
            <w:rPrChange w:id="31" w:author="Nirav" w:date="2019-07-16T22:26:00Z">
              <w:rPr/>
            </w:rPrChange>
          </w:rPr>
          <w:delText xml:space="preserve">a matter of </w:delText>
        </w:r>
      </w:del>
      <w:r w:rsidR="006B5114" w:rsidRPr="002D0144">
        <w:rPr>
          <w:rFonts w:ascii="Adobe Garamond Pro" w:hAnsi="Adobe Garamond Pro"/>
          <w:sz w:val="24"/>
          <w:szCs w:val="24"/>
          <w:rPrChange w:id="32" w:author="Nirav" w:date="2019-07-16T22:26:00Z">
            <w:rPr/>
          </w:rPrChange>
        </w:rPr>
        <w:t xml:space="preserve">trending </w:t>
      </w:r>
      <w:del w:id="33" w:author="Nirav" w:date="2019-07-16T22:27:00Z">
        <w:r w:rsidR="006B5114" w:rsidRPr="002D0144" w:rsidDel="002D0144">
          <w:rPr>
            <w:rFonts w:ascii="Adobe Garamond Pro" w:hAnsi="Adobe Garamond Pro"/>
            <w:sz w:val="24"/>
            <w:szCs w:val="24"/>
            <w:rPrChange w:id="34" w:author="Nirav" w:date="2019-07-16T22:26:00Z">
              <w:rPr/>
            </w:rPrChange>
          </w:rPr>
          <w:delText xml:space="preserve">topic since </w:delText>
        </w:r>
      </w:del>
      <w:ins w:id="35" w:author="Nirav" w:date="2019-07-16T22:27:00Z">
        <w:r>
          <w:rPr>
            <w:rFonts w:ascii="Adobe Garamond Pro" w:hAnsi="Adobe Garamond Pro"/>
            <w:sz w:val="24"/>
            <w:szCs w:val="24"/>
          </w:rPr>
          <w:t xml:space="preserve">for </w:t>
        </w:r>
      </w:ins>
      <w:r w:rsidR="006B5114" w:rsidRPr="002D0144">
        <w:rPr>
          <w:rFonts w:ascii="Adobe Garamond Pro" w:hAnsi="Adobe Garamond Pro"/>
          <w:sz w:val="24"/>
          <w:szCs w:val="24"/>
          <w:rPrChange w:id="36" w:author="Nirav" w:date="2019-07-16T22:26:00Z">
            <w:rPr/>
          </w:rPrChange>
        </w:rPr>
        <w:t xml:space="preserve">last couple of years. </w:t>
      </w:r>
      <w:del w:id="37" w:author="Nirav" w:date="2019-07-16T22:32:00Z">
        <w:r w:rsidR="006B5114" w:rsidRPr="002D0144" w:rsidDel="000F42C8">
          <w:rPr>
            <w:rFonts w:ascii="Adobe Garamond Pro" w:hAnsi="Adobe Garamond Pro"/>
            <w:sz w:val="24"/>
            <w:szCs w:val="24"/>
            <w:rPrChange w:id="38" w:author="Nirav" w:date="2019-07-16T22:26:00Z">
              <w:rPr/>
            </w:rPrChange>
          </w:rPr>
          <w:delText xml:space="preserve">Evolution </w:delText>
        </w:r>
      </w:del>
      <w:ins w:id="39" w:author="Nirav" w:date="2019-07-16T22:32:00Z">
        <w:r w:rsidR="000F42C8">
          <w:rPr>
            <w:rFonts w:ascii="Adobe Garamond Pro" w:hAnsi="Adobe Garamond Pro"/>
            <w:sz w:val="24"/>
            <w:szCs w:val="24"/>
          </w:rPr>
          <w:t>Adoption</w:t>
        </w:r>
        <w:r w:rsidR="000F42C8" w:rsidRPr="002D0144">
          <w:rPr>
            <w:rFonts w:ascii="Adobe Garamond Pro" w:hAnsi="Adobe Garamond Pro"/>
            <w:sz w:val="24"/>
            <w:szCs w:val="24"/>
            <w:rPrChange w:id="40" w:author="Nirav" w:date="2019-07-16T22:26:00Z">
              <w:rPr/>
            </w:rPrChange>
          </w:rPr>
          <w:t xml:space="preserve"> </w:t>
        </w:r>
      </w:ins>
      <w:r w:rsidR="006B5114" w:rsidRPr="002D0144">
        <w:rPr>
          <w:rFonts w:ascii="Adobe Garamond Pro" w:hAnsi="Adobe Garamond Pro"/>
          <w:sz w:val="24"/>
          <w:szCs w:val="24"/>
          <w:rPrChange w:id="41" w:author="Nirav" w:date="2019-07-16T22:26:00Z">
            <w:rPr/>
          </w:rPrChange>
        </w:rPr>
        <w:t xml:space="preserve">of ‘Bitcoin’ </w:t>
      </w:r>
      <w:del w:id="42" w:author="Nirav" w:date="2019-07-16T22:33:00Z">
        <w:r w:rsidR="006B5114" w:rsidRPr="002D0144" w:rsidDel="000F42C8">
          <w:rPr>
            <w:rFonts w:ascii="Adobe Garamond Pro" w:hAnsi="Adobe Garamond Pro"/>
            <w:sz w:val="24"/>
            <w:szCs w:val="24"/>
            <w:rPrChange w:id="43" w:author="Nirav" w:date="2019-07-16T22:26:00Z">
              <w:rPr/>
            </w:rPrChange>
          </w:rPr>
          <w:delText xml:space="preserve">to </w:delText>
        </w:r>
      </w:del>
      <w:ins w:id="44" w:author="Nirav" w:date="2019-07-16T22:33:00Z">
        <w:r w:rsidR="000F42C8">
          <w:rPr>
            <w:rFonts w:ascii="Adobe Garamond Pro" w:hAnsi="Adobe Garamond Pro"/>
            <w:sz w:val="24"/>
            <w:szCs w:val="24"/>
          </w:rPr>
          <w:t xml:space="preserve">in the </w:t>
        </w:r>
      </w:ins>
      <w:r w:rsidR="006B5114" w:rsidRPr="002D0144">
        <w:rPr>
          <w:rFonts w:ascii="Adobe Garamond Pro" w:hAnsi="Adobe Garamond Pro"/>
          <w:sz w:val="24"/>
          <w:szCs w:val="24"/>
          <w:rPrChange w:id="45" w:author="Nirav" w:date="2019-07-16T22:26:00Z">
            <w:rPr/>
          </w:rPrChange>
        </w:rPr>
        <w:t xml:space="preserve">mainstream internet has </w:t>
      </w:r>
      <w:commentRangeStart w:id="46"/>
      <w:del w:id="47" w:author="Nirav" w:date="2019-07-16T22:33:00Z">
        <w:r w:rsidR="006B5114" w:rsidRPr="002D0144" w:rsidDel="000F42C8">
          <w:rPr>
            <w:rFonts w:ascii="Adobe Garamond Pro" w:hAnsi="Adobe Garamond Pro"/>
            <w:sz w:val="24"/>
            <w:szCs w:val="24"/>
            <w:rPrChange w:id="48" w:author="Nirav" w:date="2019-07-16T22:26:00Z">
              <w:rPr/>
            </w:rPrChange>
          </w:rPr>
          <w:delText>brought up the technology on top of which it has been built, the Blockchain</w:delText>
        </w:r>
      </w:del>
      <w:ins w:id="49" w:author="Nirav" w:date="2019-07-16T22:33:00Z">
        <w:r w:rsidR="000F42C8">
          <w:rPr>
            <w:rFonts w:ascii="Adobe Garamond Pro" w:hAnsi="Adobe Garamond Pro"/>
            <w:sz w:val="24"/>
            <w:szCs w:val="24"/>
          </w:rPr>
          <w:t>caused</w:t>
        </w:r>
      </w:ins>
      <w:commentRangeEnd w:id="46"/>
      <w:ins w:id="50" w:author="Nirav" w:date="2019-07-16T22:35:00Z">
        <w:r w:rsidR="000F42C8">
          <w:rPr>
            <w:rStyle w:val="CommentReference"/>
          </w:rPr>
          <w:commentReference w:id="46"/>
        </w:r>
      </w:ins>
      <w:ins w:id="51" w:author="Nirav" w:date="2019-07-16T22:33:00Z">
        <w:r w:rsidR="000F42C8">
          <w:rPr>
            <w:rFonts w:ascii="Adobe Garamond Pro" w:hAnsi="Adobe Garamond Pro"/>
            <w:sz w:val="24"/>
            <w:szCs w:val="24"/>
          </w:rPr>
          <w:t xml:space="preserve"> a massive surge of popularity of the underlying technology</w:t>
        </w:r>
      </w:ins>
      <w:r w:rsidR="006B5114" w:rsidRPr="002D0144">
        <w:rPr>
          <w:rFonts w:ascii="Adobe Garamond Pro" w:hAnsi="Adobe Garamond Pro"/>
          <w:sz w:val="24"/>
          <w:szCs w:val="24"/>
          <w:rPrChange w:id="52" w:author="Nirav" w:date="2019-07-16T22:26:00Z">
            <w:rPr/>
          </w:rPrChange>
        </w:rPr>
        <w:t xml:space="preserve">. </w:t>
      </w:r>
      <w:del w:id="53" w:author="Nirav" w:date="2019-07-16T22:28:00Z">
        <w:r w:rsidR="006B5114" w:rsidRPr="002D0144" w:rsidDel="002D0144">
          <w:rPr>
            <w:rFonts w:ascii="Adobe Garamond Pro" w:hAnsi="Adobe Garamond Pro"/>
            <w:sz w:val="24"/>
            <w:szCs w:val="24"/>
            <w:rPrChange w:id="54" w:author="Nirav" w:date="2019-07-16T22:26:00Z">
              <w:rPr/>
            </w:rPrChange>
          </w:rPr>
          <w:delText xml:space="preserve">But the question arises, what the </w:delText>
        </w:r>
        <w:commentRangeStart w:id="55"/>
        <w:r w:rsidR="006B5114" w:rsidRPr="002D0144" w:rsidDel="002D0144">
          <w:rPr>
            <w:rFonts w:ascii="Adobe Garamond Pro" w:hAnsi="Adobe Garamond Pro"/>
            <w:sz w:val="24"/>
            <w:szCs w:val="24"/>
            <w:rPrChange w:id="56" w:author="Nirav" w:date="2019-07-16T22:26:00Z">
              <w:rPr/>
            </w:rPrChange>
          </w:rPr>
          <w:delText>heck</w:delText>
        </w:r>
        <w:commentRangeEnd w:id="55"/>
        <w:r w:rsidRPr="002D0144" w:rsidDel="002D0144">
          <w:rPr>
            <w:rStyle w:val="CommentReference"/>
            <w:rFonts w:ascii="Adobe Garamond Pro" w:hAnsi="Adobe Garamond Pro"/>
            <w:sz w:val="18"/>
            <w:szCs w:val="18"/>
            <w:rPrChange w:id="57" w:author="Nirav" w:date="2019-07-16T22:26:00Z">
              <w:rPr>
                <w:rStyle w:val="CommentReference"/>
              </w:rPr>
            </w:rPrChange>
          </w:rPr>
          <w:commentReference w:id="55"/>
        </w:r>
        <w:r w:rsidR="006B5114" w:rsidRPr="002D0144" w:rsidDel="002D0144">
          <w:rPr>
            <w:rFonts w:ascii="Adobe Garamond Pro" w:hAnsi="Adobe Garamond Pro"/>
            <w:sz w:val="24"/>
            <w:szCs w:val="24"/>
            <w:rPrChange w:id="58" w:author="Nirav" w:date="2019-07-16T22:26:00Z">
              <w:rPr/>
            </w:rPrChange>
          </w:rPr>
          <w:delText xml:space="preserve"> is the reason to be the Blockchain a hot topic</w:delText>
        </w:r>
      </w:del>
      <w:ins w:id="59" w:author="Nirav" w:date="2019-07-16T22:28:00Z">
        <w:r>
          <w:rPr>
            <w:rFonts w:ascii="Adobe Garamond Pro" w:hAnsi="Adobe Garamond Pro"/>
            <w:sz w:val="24"/>
            <w:szCs w:val="24"/>
          </w:rPr>
          <w:t>I’m sure you’ve found yourself thinking</w:t>
        </w:r>
      </w:ins>
      <w:ins w:id="60" w:author="Nirav" w:date="2019-07-16T22:38:00Z">
        <w:r w:rsidR="000F42C8">
          <w:rPr>
            <w:rFonts w:ascii="Adobe Garamond Pro" w:hAnsi="Adobe Garamond Pro"/>
            <w:sz w:val="24"/>
            <w:szCs w:val="24"/>
          </w:rPr>
          <w:t>:</w:t>
        </w:r>
      </w:ins>
      <w:ins w:id="61" w:author="Nirav" w:date="2019-07-16T22:28:00Z">
        <w:r>
          <w:rPr>
            <w:rFonts w:ascii="Adobe Garamond Pro" w:hAnsi="Adobe Garamond Pro"/>
            <w:sz w:val="24"/>
            <w:szCs w:val="24"/>
          </w:rPr>
          <w:t xml:space="preserve"> but what exactly is a Blockchain</w:t>
        </w:r>
      </w:ins>
      <w:r w:rsidR="006B5114" w:rsidRPr="002D0144">
        <w:rPr>
          <w:rFonts w:ascii="Adobe Garamond Pro" w:hAnsi="Adobe Garamond Pro"/>
          <w:sz w:val="24"/>
          <w:szCs w:val="24"/>
          <w:rPrChange w:id="62" w:author="Nirav" w:date="2019-07-16T22:26:00Z">
            <w:rPr/>
          </w:rPrChange>
        </w:rPr>
        <w:t xml:space="preserve">? </w:t>
      </w:r>
    </w:p>
    <w:p w14:paraId="555092DD" w14:textId="77777777" w:rsidR="002D0144" w:rsidRDefault="002D0144" w:rsidP="0048474C">
      <w:pPr>
        <w:ind w:left="720"/>
        <w:jc w:val="both"/>
        <w:rPr>
          <w:ins w:id="63" w:author="Nirav" w:date="2019-07-16T22:28:00Z"/>
          <w:rFonts w:ascii="Adobe Garamond Pro" w:hAnsi="Adobe Garamond Pro"/>
          <w:sz w:val="24"/>
          <w:szCs w:val="24"/>
        </w:rPr>
      </w:pPr>
    </w:p>
    <w:p w14:paraId="773054A0" w14:textId="73A560A7" w:rsidR="006B5114" w:rsidRPr="002D0144" w:rsidRDefault="000F42C8" w:rsidP="0048474C">
      <w:pPr>
        <w:jc w:val="both"/>
        <w:rPr>
          <w:rFonts w:ascii="Adobe Garamond Pro" w:hAnsi="Adobe Garamond Pro"/>
          <w:sz w:val="24"/>
          <w:szCs w:val="24"/>
          <w:rPrChange w:id="64" w:author="Nirav" w:date="2019-07-16T22:26:00Z">
            <w:rPr/>
          </w:rPrChange>
        </w:rPr>
        <w:pPrChange w:id="65" w:author="Nirav" w:date="2019-07-17T14:52:00Z">
          <w:pPr>
            <w:ind w:left="720"/>
            <w:jc w:val="both"/>
          </w:pPr>
        </w:pPrChange>
      </w:pPr>
      <w:commentRangeStart w:id="66"/>
      <w:ins w:id="67" w:author="Nirav" w:date="2019-07-16T22:39:00Z">
        <w:r w:rsidRPr="006B67A2">
          <w:rPr>
            <w:rFonts w:ascii="Adobe Garamond Pro" w:hAnsi="Adobe Garamond Pro"/>
            <w:sz w:val="24"/>
            <w:szCs w:val="24"/>
          </w:rPr>
          <w:t>George Gilder</w:t>
        </w:r>
        <w:r w:rsidRPr="000F42C8" w:rsidDel="000F42C8">
          <w:rPr>
            <w:rFonts w:ascii="Adobe Garamond Pro" w:hAnsi="Adobe Garamond Pro"/>
            <w:sz w:val="24"/>
            <w:szCs w:val="24"/>
          </w:rPr>
          <w:t xml:space="preserve"> </w:t>
        </w:r>
      </w:ins>
      <w:commentRangeEnd w:id="66"/>
      <w:ins w:id="68" w:author="Nirav" w:date="2019-07-16T22:40:00Z">
        <w:r>
          <w:rPr>
            <w:rStyle w:val="CommentReference"/>
          </w:rPr>
          <w:commentReference w:id="66"/>
        </w:r>
      </w:ins>
      <w:ins w:id="69" w:author="Nirav" w:date="2019-07-16T22:39:00Z">
        <w:r>
          <w:rPr>
            <w:rFonts w:ascii="Adobe Garamond Pro" w:hAnsi="Adobe Garamond Pro"/>
            <w:sz w:val="24"/>
            <w:szCs w:val="24"/>
          </w:rPr>
          <w:t>is one of the leading economists and a tech</w:t>
        </w:r>
      </w:ins>
      <w:ins w:id="70" w:author="Nirav" w:date="2019-07-16T22:40:00Z">
        <w:r>
          <w:rPr>
            <w:rFonts w:ascii="Adobe Garamond Pro" w:hAnsi="Adobe Garamond Pro"/>
            <w:sz w:val="24"/>
            <w:szCs w:val="24"/>
          </w:rPr>
          <w:t xml:space="preserve">nological thinker. </w:t>
        </w:r>
      </w:ins>
      <w:commentRangeStart w:id="71"/>
      <w:del w:id="72" w:author="Nirav" w:date="2019-07-16T22:38:00Z">
        <w:r w:rsidR="006B5114" w:rsidRPr="002D0144" w:rsidDel="000F42C8">
          <w:rPr>
            <w:rFonts w:ascii="Adobe Garamond Pro" w:hAnsi="Adobe Garamond Pro"/>
            <w:sz w:val="24"/>
            <w:szCs w:val="24"/>
            <w:rPrChange w:id="73" w:author="Nirav" w:date="2019-07-16T22:26:00Z">
              <w:rPr/>
            </w:rPrChange>
          </w:rPr>
          <w:delText>Well, a</w:delText>
        </w:r>
      </w:del>
      <w:ins w:id="74" w:author="Nirav" w:date="2019-07-16T22:40:00Z">
        <w:r>
          <w:rPr>
            <w:rFonts w:ascii="Adobe Garamond Pro" w:hAnsi="Adobe Garamond Pro"/>
            <w:sz w:val="24"/>
            <w:szCs w:val="24"/>
          </w:rPr>
          <w:t xml:space="preserve">He mentions in his book </w:t>
        </w:r>
      </w:ins>
      <w:del w:id="75" w:author="Nirav" w:date="2019-07-16T22:40:00Z">
        <w:r w:rsidR="006B5114" w:rsidRPr="002D0144" w:rsidDel="000F42C8">
          <w:rPr>
            <w:rFonts w:ascii="Adobe Garamond Pro" w:hAnsi="Adobe Garamond Pro"/>
            <w:sz w:val="24"/>
            <w:szCs w:val="24"/>
            <w:rPrChange w:id="76" w:author="Nirav" w:date="2019-07-16T22:26:00Z">
              <w:rPr/>
            </w:rPrChange>
          </w:rPr>
          <w:delText>s</w:delText>
        </w:r>
        <w:commentRangeEnd w:id="71"/>
        <w:r w:rsidDel="000F42C8">
          <w:rPr>
            <w:rStyle w:val="CommentReference"/>
          </w:rPr>
          <w:commentReference w:id="71"/>
        </w:r>
        <w:r w:rsidR="006B5114" w:rsidRPr="002D0144" w:rsidDel="000F42C8">
          <w:rPr>
            <w:rFonts w:ascii="Adobe Garamond Pro" w:hAnsi="Adobe Garamond Pro"/>
            <w:sz w:val="24"/>
            <w:szCs w:val="24"/>
            <w:rPrChange w:id="77" w:author="Nirav" w:date="2019-07-16T22:26:00Z">
              <w:rPr/>
            </w:rPrChange>
          </w:rPr>
          <w:delText xml:space="preserve"> mentioned in the book </w:delText>
        </w:r>
      </w:del>
      <w:r w:rsidR="006B5114" w:rsidRPr="002D0144">
        <w:rPr>
          <w:rFonts w:ascii="Adobe Garamond Pro" w:hAnsi="Adobe Garamond Pro"/>
          <w:sz w:val="24"/>
          <w:szCs w:val="24"/>
          <w:rPrChange w:id="78" w:author="Nirav" w:date="2019-07-16T22:26:00Z">
            <w:rPr/>
          </w:rPrChange>
        </w:rPr>
        <w:t xml:space="preserve">‘Life after Google’ </w:t>
      </w:r>
      <w:del w:id="79" w:author="Nirav" w:date="2019-07-16T22:40:00Z">
        <w:r w:rsidR="006B5114" w:rsidRPr="002D0144" w:rsidDel="000F42C8">
          <w:rPr>
            <w:rFonts w:ascii="Adobe Garamond Pro" w:hAnsi="Adobe Garamond Pro"/>
            <w:sz w:val="24"/>
            <w:szCs w:val="24"/>
            <w:rPrChange w:id="80" w:author="Nirav" w:date="2019-07-16T22:26:00Z">
              <w:rPr/>
            </w:rPrChange>
          </w:rPr>
          <w:delText xml:space="preserve">by one of the leading </w:delText>
        </w:r>
      </w:del>
      <w:del w:id="81" w:author="Nirav" w:date="2019-07-16T22:25:00Z">
        <w:r w:rsidR="006B5114" w:rsidRPr="002D0144" w:rsidDel="002D0144">
          <w:rPr>
            <w:rFonts w:ascii="Adobe Garamond Pro" w:hAnsi="Adobe Garamond Pro"/>
            <w:sz w:val="24"/>
            <w:szCs w:val="24"/>
            <w:rPrChange w:id="82" w:author="Nirav" w:date="2019-07-16T22:26:00Z">
              <w:rPr/>
            </w:rPrChange>
          </w:rPr>
          <w:delText>economist</w:delText>
        </w:r>
      </w:del>
      <w:del w:id="83" w:author="Nirav" w:date="2019-07-16T22:40:00Z">
        <w:r w:rsidR="006B5114" w:rsidRPr="002D0144" w:rsidDel="000F42C8">
          <w:rPr>
            <w:rFonts w:ascii="Adobe Garamond Pro" w:hAnsi="Adobe Garamond Pro"/>
            <w:sz w:val="24"/>
            <w:szCs w:val="24"/>
            <w:rPrChange w:id="84" w:author="Nirav" w:date="2019-07-16T22:26:00Z">
              <w:rPr/>
            </w:rPrChange>
          </w:rPr>
          <w:delText xml:space="preserve"> and technological thinker, </w:delText>
        </w:r>
      </w:del>
      <w:del w:id="85" w:author="Nirav" w:date="2019-07-16T22:39:00Z">
        <w:r w:rsidR="006B5114" w:rsidRPr="002D0144" w:rsidDel="000F42C8">
          <w:rPr>
            <w:rFonts w:ascii="Adobe Garamond Pro" w:hAnsi="Adobe Garamond Pro"/>
            <w:sz w:val="24"/>
            <w:szCs w:val="24"/>
            <w:rPrChange w:id="86" w:author="Nirav" w:date="2019-07-16T22:26:00Z">
              <w:rPr/>
            </w:rPrChange>
          </w:rPr>
          <w:delText>George Gilder</w:delText>
        </w:r>
      </w:del>
      <w:ins w:id="87" w:author="Nirav" w:date="2019-07-16T22:41:00Z">
        <w:r>
          <w:rPr>
            <w:rFonts w:ascii="Adobe Garamond Pro" w:hAnsi="Adobe Garamond Pro"/>
            <w:sz w:val="24"/>
            <w:szCs w:val="24"/>
          </w:rPr>
          <w:t xml:space="preserve">that </w:t>
        </w:r>
      </w:ins>
      <w:del w:id="88" w:author="Nirav" w:date="2019-07-16T22:41:00Z">
        <w:r w:rsidR="006B5114" w:rsidRPr="002D0144" w:rsidDel="000F42C8">
          <w:rPr>
            <w:rFonts w:ascii="Adobe Garamond Pro" w:hAnsi="Adobe Garamond Pro"/>
            <w:sz w:val="24"/>
            <w:szCs w:val="24"/>
            <w:rPrChange w:id="89" w:author="Nirav" w:date="2019-07-16T22:26:00Z">
              <w:rPr/>
            </w:rPrChange>
          </w:rPr>
          <w:delText>, it</w:delText>
        </w:r>
      </w:del>
      <w:ins w:id="90" w:author="Nirav" w:date="2019-07-16T22:41:00Z">
        <w:r>
          <w:rPr>
            <w:rFonts w:ascii="Adobe Garamond Pro" w:hAnsi="Adobe Garamond Pro"/>
            <w:sz w:val="24"/>
            <w:szCs w:val="24"/>
          </w:rPr>
          <w:t>Blockchain</w:t>
        </w:r>
      </w:ins>
      <w:r w:rsidR="006B5114" w:rsidRPr="002D0144">
        <w:rPr>
          <w:rFonts w:ascii="Adobe Garamond Pro" w:hAnsi="Adobe Garamond Pro"/>
          <w:sz w:val="24"/>
          <w:szCs w:val="24"/>
          <w:rPrChange w:id="91" w:author="Nirav" w:date="2019-07-16T22:26:00Z">
            <w:rPr/>
          </w:rPrChange>
        </w:rPr>
        <w:t xml:space="preserve"> is a new security architecture </w:t>
      </w:r>
      <w:del w:id="92" w:author="Nirav" w:date="2019-07-16T22:41:00Z">
        <w:r w:rsidR="006B5114" w:rsidRPr="002D0144" w:rsidDel="000F42C8">
          <w:rPr>
            <w:rFonts w:ascii="Adobe Garamond Pro" w:hAnsi="Adobe Garamond Pro"/>
            <w:sz w:val="24"/>
            <w:szCs w:val="24"/>
            <w:rPrChange w:id="93" w:author="Nirav" w:date="2019-07-16T22:26:00Z">
              <w:rPr/>
            </w:rPrChange>
          </w:rPr>
          <w:delText xml:space="preserve">of </w:delText>
        </w:r>
      </w:del>
      <w:ins w:id="94" w:author="Nirav" w:date="2019-07-16T22:41:00Z">
        <w:r>
          <w:rPr>
            <w:rFonts w:ascii="Adobe Garamond Pro" w:hAnsi="Adobe Garamond Pro"/>
            <w:sz w:val="24"/>
            <w:szCs w:val="24"/>
          </w:rPr>
          <w:t xml:space="preserve">for </w:t>
        </w:r>
      </w:ins>
      <w:r w:rsidR="006B5114" w:rsidRPr="002D0144">
        <w:rPr>
          <w:rFonts w:ascii="Adobe Garamond Pro" w:hAnsi="Adobe Garamond Pro"/>
          <w:sz w:val="24"/>
          <w:szCs w:val="24"/>
          <w:rPrChange w:id="95" w:author="Nirav" w:date="2019-07-16T22:26:00Z">
            <w:rPr/>
          </w:rPrChange>
        </w:rPr>
        <w:t>the internet</w:t>
      </w:r>
      <w:ins w:id="96" w:author="Nirav" w:date="2019-07-16T22:41:00Z">
        <w:r>
          <w:rPr>
            <w:rFonts w:ascii="Adobe Garamond Pro" w:hAnsi="Adobe Garamond Pro"/>
            <w:sz w:val="24"/>
            <w:szCs w:val="24"/>
          </w:rPr>
          <w:t>.</w:t>
        </w:r>
      </w:ins>
      <w:r w:rsidR="006B5114" w:rsidRPr="002D0144">
        <w:rPr>
          <w:rFonts w:ascii="Adobe Garamond Pro" w:hAnsi="Adobe Garamond Pro"/>
          <w:sz w:val="24"/>
          <w:szCs w:val="24"/>
          <w:rPrChange w:id="97" w:author="Nirav" w:date="2019-07-16T22:26:00Z">
            <w:rPr/>
          </w:rPrChange>
        </w:rPr>
        <w:t xml:space="preserve"> </w:t>
      </w:r>
      <w:del w:id="98" w:author="Nirav" w:date="2019-07-16T22:41:00Z">
        <w:r w:rsidR="006B5114" w:rsidRPr="002D0144" w:rsidDel="000F42C8">
          <w:rPr>
            <w:rFonts w:ascii="Adobe Garamond Pro" w:hAnsi="Adobe Garamond Pro"/>
            <w:sz w:val="24"/>
            <w:szCs w:val="24"/>
            <w:rPrChange w:id="99" w:author="Nirav" w:date="2019-07-16T22:26:00Z">
              <w:rPr/>
            </w:rPrChange>
          </w:rPr>
          <w:delText xml:space="preserve">and </w:delText>
        </w:r>
      </w:del>
      <w:ins w:id="100" w:author="Nirav" w:date="2019-07-16T22:41:00Z">
        <w:r>
          <w:rPr>
            <w:rFonts w:ascii="Adobe Garamond Pro" w:hAnsi="Adobe Garamond Pro"/>
            <w:sz w:val="24"/>
            <w:szCs w:val="24"/>
          </w:rPr>
          <w:t xml:space="preserve">Hence </w:t>
        </w:r>
      </w:ins>
      <w:del w:id="101" w:author="Nirav" w:date="2019-07-16T22:41:00Z">
        <w:r w:rsidR="006B5114" w:rsidRPr="002D0144" w:rsidDel="000F42C8">
          <w:rPr>
            <w:rFonts w:ascii="Adobe Garamond Pro" w:hAnsi="Adobe Garamond Pro"/>
            <w:sz w:val="24"/>
            <w:szCs w:val="24"/>
            <w:rPrChange w:id="102" w:author="Nirav" w:date="2019-07-16T22:26:00Z">
              <w:rPr/>
            </w:rPrChange>
          </w:rPr>
          <w:delText xml:space="preserve">ultimately </w:delText>
        </w:r>
      </w:del>
      <w:ins w:id="103" w:author="Nirav" w:date="2019-07-16T22:41:00Z">
        <w:r>
          <w:rPr>
            <w:rFonts w:ascii="Adobe Garamond Pro" w:hAnsi="Adobe Garamond Pro"/>
            <w:sz w:val="24"/>
            <w:szCs w:val="24"/>
          </w:rPr>
          <w:t xml:space="preserve">it’s </w:t>
        </w:r>
      </w:ins>
      <w:r w:rsidR="006B5114" w:rsidRPr="002D0144">
        <w:rPr>
          <w:rFonts w:ascii="Adobe Garamond Pro" w:hAnsi="Adobe Garamond Pro"/>
          <w:sz w:val="24"/>
          <w:szCs w:val="24"/>
          <w:rPrChange w:id="104" w:author="Nirav" w:date="2019-07-16T22:26:00Z">
            <w:rPr/>
          </w:rPrChange>
        </w:rPr>
        <w:t xml:space="preserve">the new architecture for </w:t>
      </w:r>
      <w:del w:id="105" w:author="Nirav" w:date="2019-07-16T22:48:00Z">
        <w:r w:rsidR="006B5114" w:rsidRPr="002D0144" w:rsidDel="00795A85">
          <w:rPr>
            <w:rFonts w:ascii="Adobe Garamond Pro" w:hAnsi="Adobe Garamond Pro"/>
            <w:sz w:val="24"/>
            <w:szCs w:val="24"/>
            <w:rPrChange w:id="106" w:author="Nirav" w:date="2019-07-16T22:26:00Z">
              <w:rPr/>
            </w:rPrChange>
          </w:rPr>
          <w:delText>tens of</w:delText>
        </w:r>
      </w:del>
      <w:ins w:id="107" w:author="Nirav" w:date="2019-07-16T22:48:00Z">
        <w:r w:rsidR="00795A85">
          <w:rPr>
            <w:rFonts w:ascii="Adobe Garamond Pro" w:hAnsi="Adobe Garamond Pro"/>
            <w:sz w:val="24"/>
            <w:szCs w:val="24"/>
          </w:rPr>
          <w:t xml:space="preserve">a huge chunk of an </w:t>
        </w:r>
      </w:ins>
      <w:del w:id="108" w:author="Nirav" w:date="2019-07-16T22:41:00Z">
        <w:r w:rsidR="006B5114" w:rsidRPr="002D0144" w:rsidDel="000F42C8">
          <w:rPr>
            <w:rFonts w:ascii="Adobe Garamond Pro" w:hAnsi="Adobe Garamond Pro"/>
            <w:sz w:val="24"/>
            <w:szCs w:val="24"/>
            <w:rPrChange w:id="109" w:author="Nirav" w:date="2019-07-16T22:26:00Z">
              <w:rPr/>
            </w:rPrChange>
          </w:rPr>
          <w:delText xml:space="preserve"> </w:delText>
        </w:r>
      </w:del>
      <w:del w:id="110" w:author="Nirav" w:date="2019-07-16T22:48:00Z">
        <w:r w:rsidR="006B5114" w:rsidRPr="002D0144" w:rsidDel="00795A85">
          <w:rPr>
            <w:rFonts w:ascii="Adobe Garamond Pro" w:hAnsi="Adobe Garamond Pro"/>
            <w:sz w:val="24"/>
            <w:szCs w:val="24"/>
            <w:rPrChange w:id="111" w:author="Nirav" w:date="2019-07-16T22:26:00Z">
              <w:rPr/>
            </w:rPrChange>
          </w:rPr>
          <w:delText xml:space="preserve">trillion valued </w:delText>
        </w:r>
      </w:del>
      <w:r w:rsidR="006B5114" w:rsidRPr="002D0144">
        <w:rPr>
          <w:rFonts w:ascii="Adobe Garamond Pro" w:hAnsi="Adobe Garamond Pro"/>
          <w:sz w:val="24"/>
          <w:szCs w:val="24"/>
          <w:rPrChange w:id="112" w:author="Nirav" w:date="2019-07-16T22:26:00Z">
            <w:rPr/>
          </w:rPrChange>
        </w:rPr>
        <w:t xml:space="preserve">economy </w:t>
      </w:r>
      <w:ins w:id="113" w:author="Nirav" w:date="2019-07-16T22:48:00Z">
        <w:r w:rsidR="00795A85">
          <w:rPr>
            <w:rFonts w:ascii="Adobe Garamond Pro" w:hAnsi="Adobe Garamond Pro"/>
            <w:sz w:val="24"/>
            <w:szCs w:val="24"/>
          </w:rPr>
          <w:t>valued trillions of dollars</w:t>
        </w:r>
      </w:ins>
      <w:ins w:id="114" w:author="Nirav" w:date="2019-07-16T22:49:00Z">
        <w:r w:rsidR="00795A85">
          <w:rPr>
            <w:rFonts w:ascii="Adobe Garamond Pro" w:hAnsi="Adobe Garamond Pro"/>
            <w:sz w:val="24"/>
            <w:szCs w:val="24"/>
          </w:rPr>
          <w:t xml:space="preserve">, </w:t>
        </w:r>
      </w:ins>
      <w:del w:id="115" w:author="Nirav" w:date="2019-07-16T22:49:00Z">
        <w:r w:rsidR="006B5114" w:rsidRPr="002D0144" w:rsidDel="00795A85">
          <w:rPr>
            <w:rFonts w:ascii="Adobe Garamond Pro" w:hAnsi="Adobe Garamond Pro"/>
            <w:sz w:val="24"/>
            <w:szCs w:val="24"/>
            <w:rPrChange w:id="116" w:author="Nirav" w:date="2019-07-16T22:26:00Z">
              <w:rPr/>
            </w:rPrChange>
          </w:rPr>
          <w:delText xml:space="preserve">and </w:delText>
        </w:r>
      </w:del>
      <w:ins w:id="117" w:author="Nirav" w:date="2019-07-16T22:49:00Z">
        <w:r w:rsidR="00795A85">
          <w:rPr>
            <w:rFonts w:ascii="Adobe Garamond Pro" w:hAnsi="Adobe Garamond Pro"/>
            <w:sz w:val="24"/>
            <w:szCs w:val="24"/>
          </w:rPr>
          <w:t xml:space="preserve">for the backbone of the </w:t>
        </w:r>
      </w:ins>
      <w:r w:rsidR="006B5114" w:rsidRPr="002D0144">
        <w:rPr>
          <w:rFonts w:ascii="Adobe Garamond Pro" w:hAnsi="Adobe Garamond Pro"/>
          <w:sz w:val="24"/>
          <w:szCs w:val="24"/>
          <w:rPrChange w:id="118" w:author="Nirav" w:date="2019-07-16T22:26:00Z">
            <w:rPr/>
          </w:rPrChange>
        </w:rPr>
        <w:t xml:space="preserve">finance of the whole world. </w:t>
      </w:r>
      <w:commentRangeStart w:id="119"/>
      <w:ins w:id="120" w:author="Nirav" w:date="2019-07-16T22:45:00Z">
        <w:r w:rsidR="00795A85">
          <w:rPr>
            <w:rFonts w:ascii="Adobe Garamond Pro" w:hAnsi="Adobe Garamond Pro"/>
            <w:sz w:val="24"/>
            <w:szCs w:val="24"/>
          </w:rPr>
          <w:t>*</w:t>
        </w:r>
        <w:commentRangeEnd w:id="119"/>
        <w:r w:rsidR="00795A85">
          <w:rPr>
            <w:rStyle w:val="CommentReference"/>
          </w:rPr>
          <w:commentReference w:id="119"/>
        </w:r>
      </w:ins>
      <w:ins w:id="121" w:author="Nirav" w:date="2019-07-16T22:47:00Z">
        <w:r w:rsidR="00795A85">
          <w:rPr>
            <w:rFonts w:ascii="Adobe Garamond Pro" w:hAnsi="Adobe Garamond Pro"/>
            <w:sz w:val="24"/>
            <w:szCs w:val="24"/>
          </w:rPr>
          <w:t>look in the comments</w:t>
        </w:r>
      </w:ins>
      <w:ins w:id="122" w:author="Nirav" w:date="2019-07-16T22:49:00Z">
        <w:r w:rsidR="00795A85">
          <w:rPr>
            <w:rFonts w:ascii="Adobe Garamond Pro" w:hAnsi="Adobe Garamond Pro"/>
            <w:sz w:val="24"/>
            <w:szCs w:val="24"/>
          </w:rPr>
          <w:t xml:space="preserve"> for this line</w:t>
        </w:r>
      </w:ins>
      <w:ins w:id="123" w:author="Nirav" w:date="2019-07-16T22:47:00Z">
        <w:r w:rsidR="00795A85">
          <w:rPr>
            <w:rFonts w:ascii="Adobe Garamond Pro" w:hAnsi="Adobe Garamond Pro"/>
            <w:sz w:val="24"/>
            <w:szCs w:val="24"/>
          </w:rPr>
          <w:t>*</w:t>
        </w:r>
      </w:ins>
      <w:del w:id="124" w:author="Nirav" w:date="2019-07-16T22:47:00Z">
        <w:r w:rsidR="006B5114" w:rsidRPr="002D0144" w:rsidDel="00795A85">
          <w:rPr>
            <w:rFonts w:ascii="Adobe Garamond Pro" w:hAnsi="Adobe Garamond Pro"/>
            <w:sz w:val="24"/>
            <w:szCs w:val="24"/>
            <w:rPrChange w:id="125" w:author="Nirav" w:date="2019-07-16T22:26:00Z">
              <w:rPr/>
            </w:rPrChange>
          </w:rPr>
          <w:delText xml:space="preserve">It </w:delText>
        </w:r>
      </w:del>
      <w:del w:id="126" w:author="Nirav" w:date="2019-07-16T22:42:00Z">
        <w:r w:rsidR="006B5114" w:rsidRPr="002D0144" w:rsidDel="000F42C8">
          <w:rPr>
            <w:rFonts w:ascii="Adobe Garamond Pro" w:hAnsi="Adobe Garamond Pro"/>
            <w:sz w:val="24"/>
            <w:szCs w:val="24"/>
            <w:rPrChange w:id="127" w:author="Nirav" w:date="2019-07-16T22:26:00Z">
              <w:rPr/>
            </w:rPrChange>
          </w:rPr>
          <w:delText xml:space="preserve">possesses the capacity of addressing </w:delText>
        </w:r>
      </w:del>
      <w:del w:id="128" w:author="Nirav" w:date="2019-07-16T22:47:00Z">
        <w:r w:rsidR="006B5114" w:rsidRPr="002D0144" w:rsidDel="00795A85">
          <w:rPr>
            <w:rFonts w:ascii="Adobe Garamond Pro" w:hAnsi="Adobe Garamond Pro"/>
            <w:sz w:val="24"/>
            <w:szCs w:val="24"/>
            <w:rPrChange w:id="129" w:author="Nirav" w:date="2019-07-16T22:26:00Z">
              <w:rPr/>
            </w:rPrChange>
          </w:rPr>
          <w:delText xml:space="preserve">the </w:delText>
        </w:r>
      </w:del>
      <w:commentRangeStart w:id="130"/>
      <w:del w:id="131" w:author="Nirav" w:date="2019-07-16T22:42:00Z">
        <w:r w:rsidR="006B5114" w:rsidRPr="002D0144" w:rsidDel="000F42C8">
          <w:rPr>
            <w:rFonts w:ascii="Adobe Garamond Pro" w:hAnsi="Adobe Garamond Pro"/>
            <w:sz w:val="24"/>
            <w:szCs w:val="24"/>
            <w:rPrChange w:id="132" w:author="Nirav" w:date="2019-07-16T22:26:00Z">
              <w:rPr/>
            </w:rPrChange>
          </w:rPr>
          <w:delText xml:space="preserve">doldrums </w:delText>
        </w:r>
      </w:del>
      <w:commentRangeEnd w:id="130"/>
      <w:del w:id="133" w:author="Nirav" w:date="2019-07-16T22:47:00Z">
        <w:r w:rsidDel="00795A85">
          <w:rPr>
            <w:rStyle w:val="CommentReference"/>
          </w:rPr>
          <w:commentReference w:id="130"/>
        </w:r>
      </w:del>
      <w:del w:id="134" w:author="Nirav" w:date="2019-07-16T22:42:00Z">
        <w:r w:rsidR="006B5114" w:rsidRPr="002D0144" w:rsidDel="00795A85">
          <w:rPr>
            <w:rFonts w:ascii="Adobe Garamond Pro" w:hAnsi="Adobe Garamond Pro"/>
            <w:sz w:val="24"/>
            <w:szCs w:val="24"/>
            <w:rPrChange w:id="135" w:author="Nirav" w:date="2019-07-16T22:26:00Z">
              <w:rPr/>
            </w:rPrChange>
          </w:rPr>
          <w:delText xml:space="preserve">of </w:delText>
        </w:r>
      </w:del>
      <w:del w:id="136" w:author="Nirav" w:date="2019-07-16T22:47:00Z">
        <w:r w:rsidR="006B5114" w:rsidRPr="002D0144" w:rsidDel="00795A85">
          <w:rPr>
            <w:rFonts w:ascii="Adobe Garamond Pro" w:hAnsi="Adobe Garamond Pro"/>
            <w:sz w:val="24"/>
            <w:szCs w:val="24"/>
            <w:rPrChange w:id="137" w:author="Nirav" w:date="2019-07-16T22:26:00Z">
              <w:rPr/>
            </w:rPrChange>
          </w:rPr>
          <w:delText>centralization, insecurity and sclerosis afflicting the current economy.</w:delText>
        </w:r>
      </w:del>
      <w:r w:rsidR="006B5114" w:rsidRPr="002D0144">
        <w:rPr>
          <w:rFonts w:ascii="Adobe Garamond Pro" w:hAnsi="Adobe Garamond Pro"/>
          <w:sz w:val="24"/>
          <w:szCs w:val="24"/>
          <w:rPrChange w:id="138" w:author="Nirav" w:date="2019-07-16T22:26:00Z">
            <w:rPr/>
          </w:rPrChange>
        </w:rPr>
        <w:t xml:space="preserve"> And every big company now has already started to invest a huge amount of money and time </w:t>
      </w:r>
      <w:commentRangeStart w:id="139"/>
      <w:del w:id="140" w:author="Nirav" w:date="2019-07-16T22:50:00Z">
        <w:r w:rsidR="006B5114" w:rsidRPr="002D0144" w:rsidDel="00795A85">
          <w:rPr>
            <w:rFonts w:ascii="Adobe Garamond Pro" w:hAnsi="Adobe Garamond Pro"/>
            <w:sz w:val="24"/>
            <w:szCs w:val="24"/>
            <w:rPrChange w:id="141" w:author="Nirav" w:date="2019-07-16T22:26:00Z">
              <w:rPr/>
            </w:rPrChange>
          </w:rPr>
          <w:delText>for its implementation and research</w:delText>
        </w:r>
      </w:del>
      <w:ins w:id="142" w:author="Nirav" w:date="2019-07-16T22:50:00Z">
        <w:r w:rsidR="00795A85">
          <w:rPr>
            <w:rFonts w:ascii="Adobe Garamond Pro" w:hAnsi="Adobe Garamond Pro"/>
            <w:sz w:val="24"/>
            <w:szCs w:val="24"/>
          </w:rPr>
          <w:t xml:space="preserve">to </w:t>
        </w:r>
      </w:ins>
      <w:commentRangeEnd w:id="139"/>
      <w:ins w:id="143" w:author="Nirav" w:date="2019-07-16T22:51:00Z">
        <w:r w:rsidR="002B38E1">
          <w:rPr>
            <w:rStyle w:val="CommentReference"/>
          </w:rPr>
          <w:commentReference w:id="139"/>
        </w:r>
      </w:ins>
      <w:ins w:id="144" w:author="Nirav" w:date="2019-07-16T22:50:00Z">
        <w:r w:rsidR="00795A85">
          <w:rPr>
            <w:rFonts w:ascii="Adobe Garamond Pro" w:hAnsi="Adobe Garamond Pro"/>
            <w:sz w:val="24"/>
            <w:szCs w:val="24"/>
          </w:rPr>
          <w:t>implement and research</w:t>
        </w:r>
      </w:ins>
      <w:r w:rsidR="006B5114" w:rsidRPr="002D0144">
        <w:rPr>
          <w:rFonts w:ascii="Adobe Garamond Pro" w:hAnsi="Adobe Garamond Pro"/>
          <w:sz w:val="24"/>
          <w:szCs w:val="24"/>
          <w:rPrChange w:id="145" w:author="Nirav" w:date="2019-07-16T22:26:00Z">
            <w:rPr/>
          </w:rPrChange>
        </w:rPr>
        <w:t xml:space="preserve"> </w:t>
      </w:r>
      <w:del w:id="146" w:author="Nirav" w:date="2019-07-16T22:50:00Z">
        <w:r w:rsidR="006B5114" w:rsidRPr="002D0144" w:rsidDel="00795A85">
          <w:rPr>
            <w:rFonts w:ascii="Adobe Garamond Pro" w:hAnsi="Adobe Garamond Pro"/>
            <w:sz w:val="24"/>
            <w:szCs w:val="24"/>
            <w:rPrChange w:id="147" w:author="Nirav" w:date="2019-07-16T22:26:00Z">
              <w:rPr/>
            </w:rPrChange>
          </w:rPr>
          <w:delText xml:space="preserve">in </w:delText>
        </w:r>
      </w:del>
      <w:r w:rsidR="006B5114" w:rsidRPr="002D0144">
        <w:rPr>
          <w:rFonts w:ascii="Adobe Garamond Pro" w:hAnsi="Adobe Garamond Pro"/>
          <w:sz w:val="24"/>
          <w:szCs w:val="24"/>
          <w:rPrChange w:id="148" w:author="Nirav" w:date="2019-07-16T22:26:00Z">
            <w:rPr/>
          </w:rPrChange>
        </w:rPr>
        <w:t>Blockchain</w:t>
      </w:r>
      <w:ins w:id="149" w:author="Nirav" w:date="2019-07-16T22:50:00Z">
        <w:r w:rsidR="00795A85">
          <w:rPr>
            <w:rFonts w:ascii="Adobe Garamond Pro" w:hAnsi="Adobe Garamond Pro"/>
            <w:sz w:val="24"/>
            <w:szCs w:val="24"/>
          </w:rPr>
          <w:t xml:space="preserve">s, just </w:t>
        </w:r>
      </w:ins>
      <w:del w:id="150" w:author="Nirav" w:date="2019-07-16T22:50:00Z">
        <w:r w:rsidR="006B5114" w:rsidRPr="002D0144" w:rsidDel="00795A85">
          <w:rPr>
            <w:rFonts w:ascii="Adobe Garamond Pro" w:hAnsi="Adobe Garamond Pro"/>
            <w:sz w:val="24"/>
            <w:szCs w:val="24"/>
            <w:rPrChange w:id="151" w:author="Nirav" w:date="2019-07-16T22:26:00Z">
              <w:rPr/>
            </w:rPrChange>
          </w:rPr>
          <w:delText xml:space="preserve"> </w:delText>
        </w:r>
      </w:del>
      <w:r w:rsidR="006B5114" w:rsidRPr="002D0144">
        <w:rPr>
          <w:rFonts w:ascii="Adobe Garamond Pro" w:hAnsi="Adobe Garamond Pro"/>
          <w:sz w:val="24"/>
          <w:szCs w:val="24"/>
          <w:rPrChange w:id="152" w:author="Nirav" w:date="2019-07-16T22:26:00Z">
            <w:rPr/>
          </w:rPrChange>
        </w:rPr>
        <w:t xml:space="preserve">like they did </w:t>
      </w:r>
      <w:del w:id="153" w:author="Nirav" w:date="2019-07-16T22:50:00Z">
        <w:r w:rsidR="006B5114" w:rsidRPr="002D0144" w:rsidDel="00795A85">
          <w:rPr>
            <w:rFonts w:ascii="Adobe Garamond Pro" w:hAnsi="Adobe Garamond Pro"/>
            <w:sz w:val="24"/>
            <w:szCs w:val="24"/>
            <w:rPrChange w:id="154" w:author="Nirav" w:date="2019-07-16T22:26:00Z">
              <w:rPr/>
            </w:rPrChange>
          </w:rPr>
          <w:delText xml:space="preserve">in </w:delText>
        </w:r>
      </w:del>
      <w:ins w:id="155" w:author="Nirav" w:date="2019-07-16T22:50:00Z">
        <w:r w:rsidR="00795A85">
          <w:rPr>
            <w:rFonts w:ascii="Adobe Garamond Pro" w:hAnsi="Adobe Garamond Pro"/>
            <w:sz w:val="24"/>
            <w:szCs w:val="24"/>
          </w:rPr>
          <w:t>with the</w:t>
        </w:r>
      </w:ins>
      <w:ins w:id="156" w:author="Nirav" w:date="2019-07-16T22:51:00Z">
        <w:r w:rsidR="001A2369">
          <w:rPr>
            <w:rFonts w:ascii="Adobe Garamond Pro" w:hAnsi="Adobe Garamond Pro"/>
            <w:sz w:val="24"/>
            <w:szCs w:val="24"/>
          </w:rPr>
          <w:t xml:space="preserve"> </w:t>
        </w:r>
      </w:ins>
      <w:del w:id="157" w:author="Nirav" w:date="2019-07-16T22:50:00Z">
        <w:r w:rsidR="006B5114" w:rsidRPr="002D0144" w:rsidDel="001A2369">
          <w:rPr>
            <w:rFonts w:ascii="Adobe Garamond Pro" w:hAnsi="Adobe Garamond Pro"/>
            <w:sz w:val="24"/>
            <w:szCs w:val="24"/>
            <w:rPrChange w:id="158" w:author="Nirav" w:date="2019-07-16T22:26:00Z">
              <w:rPr/>
            </w:rPrChange>
          </w:rPr>
          <w:delText xml:space="preserve">the </w:delText>
        </w:r>
      </w:del>
      <w:r w:rsidR="006B5114" w:rsidRPr="002D0144">
        <w:rPr>
          <w:rFonts w:ascii="Adobe Garamond Pro" w:hAnsi="Adobe Garamond Pro"/>
          <w:sz w:val="24"/>
          <w:szCs w:val="24"/>
          <w:rPrChange w:id="159" w:author="Nirav" w:date="2019-07-16T22:26:00Z">
            <w:rPr/>
          </w:rPrChange>
        </w:rPr>
        <w:t>internet in the 90s.</w:t>
      </w:r>
    </w:p>
    <w:p w14:paraId="142B75A3" w14:textId="5F6AE394" w:rsidR="006B5114" w:rsidRDefault="006B5114" w:rsidP="0048474C">
      <w:pPr>
        <w:ind w:left="720"/>
        <w:jc w:val="both"/>
        <w:rPr>
          <w:ins w:id="160" w:author="Nirav" w:date="2019-07-16T22:52:00Z"/>
          <w:rFonts w:ascii="Adobe Garamond Pro" w:hAnsi="Adobe Garamond Pro"/>
          <w:sz w:val="24"/>
          <w:szCs w:val="24"/>
        </w:rPr>
        <w:pPrChange w:id="161" w:author="Nirav" w:date="2019-07-17T14:52:00Z">
          <w:pPr>
            <w:ind w:left="720"/>
          </w:pPr>
        </w:pPrChange>
      </w:pPr>
      <w:del w:id="162" w:author="Nirav" w:date="2019-07-16T22:52:00Z">
        <w:r w:rsidRPr="002D0144" w:rsidDel="002B38E1">
          <w:rPr>
            <w:rFonts w:ascii="Adobe Garamond Pro" w:hAnsi="Adobe Garamond Pro"/>
            <w:sz w:val="24"/>
            <w:szCs w:val="24"/>
            <w:rPrChange w:id="163" w:author="Nirav" w:date="2019-07-16T22:26:00Z">
              <w:rPr/>
            </w:rPrChange>
          </w:rPr>
          <w:delText xml:space="preserve"> </w:delText>
        </w:r>
      </w:del>
    </w:p>
    <w:p w14:paraId="22A98128" w14:textId="6F1CD92F" w:rsidR="002B38E1" w:rsidRPr="002B38E1" w:rsidRDefault="002B38E1" w:rsidP="0048474C">
      <w:pPr>
        <w:jc w:val="both"/>
        <w:rPr>
          <w:rFonts w:ascii="Adobe Garamond Pro" w:hAnsi="Adobe Garamond Pro"/>
          <w:b/>
          <w:bCs/>
          <w:sz w:val="24"/>
          <w:szCs w:val="24"/>
          <w:rPrChange w:id="164" w:author="Nirav" w:date="2019-07-16T22:52:00Z">
            <w:rPr/>
          </w:rPrChange>
        </w:rPr>
        <w:pPrChange w:id="165" w:author="Nirav" w:date="2019-07-17T14:52:00Z">
          <w:pPr>
            <w:ind w:left="720"/>
          </w:pPr>
        </w:pPrChange>
      </w:pPr>
      <w:ins w:id="166" w:author="Nirav" w:date="2019-07-16T22:52:00Z">
        <w:r w:rsidRPr="002B38E1">
          <w:rPr>
            <w:rFonts w:ascii="Adobe Garamond Pro" w:hAnsi="Adobe Garamond Pro"/>
            <w:b/>
            <w:bCs/>
            <w:sz w:val="24"/>
            <w:szCs w:val="24"/>
            <w:rPrChange w:id="167" w:author="Nirav" w:date="2019-07-16T22:52:00Z">
              <w:rPr>
                <w:rFonts w:ascii="Adobe Garamond Pro" w:hAnsi="Adobe Garamond Pro"/>
                <w:sz w:val="24"/>
                <w:szCs w:val="24"/>
              </w:rPr>
            </w:rPrChange>
          </w:rPr>
          <w:t>Blockchain</w:t>
        </w:r>
      </w:ins>
    </w:p>
    <w:p w14:paraId="624CBD43" w14:textId="274D29A0" w:rsidR="006B5114" w:rsidRPr="002D0144" w:rsidRDefault="006B5114" w:rsidP="0048474C">
      <w:pPr>
        <w:jc w:val="both"/>
        <w:rPr>
          <w:rFonts w:ascii="Adobe Garamond Pro" w:hAnsi="Adobe Garamond Pro"/>
          <w:sz w:val="24"/>
          <w:szCs w:val="24"/>
          <w:rPrChange w:id="168" w:author="Nirav" w:date="2019-07-16T22:26:00Z">
            <w:rPr/>
          </w:rPrChange>
        </w:rPr>
        <w:pPrChange w:id="169" w:author="Nirav" w:date="2019-07-17T14:52:00Z">
          <w:pPr>
            <w:ind w:left="720"/>
            <w:jc w:val="both"/>
          </w:pPr>
        </w:pPrChange>
      </w:pPr>
      <w:r w:rsidRPr="002D0144">
        <w:rPr>
          <w:rFonts w:ascii="Adobe Garamond Pro" w:hAnsi="Adobe Garamond Pro"/>
          <w:sz w:val="24"/>
          <w:szCs w:val="24"/>
          <w:rPrChange w:id="170" w:author="Nirav" w:date="2019-07-16T22:26:00Z">
            <w:rPr/>
          </w:rPrChange>
        </w:rPr>
        <w:t xml:space="preserve">Blockchain is </w:t>
      </w:r>
      <w:del w:id="171" w:author="Nirav" w:date="2019-07-16T22:52:00Z">
        <w:r w:rsidRPr="002D0144" w:rsidDel="002B38E1">
          <w:rPr>
            <w:rFonts w:ascii="Adobe Garamond Pro" w:hAnsi="Adobe Garamond Pro"/>
            <w:sz w:val="24"/>
            <w:szCs w:val="24"/>
            <w:rPrChange w:id="172" w:author="Nirav" w:date="2019-07-16T22:26:00Z">
              <w:rPr/>
            </w:rPrChange>
          </w:rPr>
          <w:delText xml:space="preserve">simply </w:delText>
        </w:r>
      </w:del>
      <w:r w:rsidRPr="002D0144">
        <w:rPr>
          <w:rFonts w:ascii="Adobe Garamond Pro" w:hAnsi="Adobe Garamond Pro"/>
          <w:sz w:val="24"/>
          <w:szCs w:val="24"/>
          <w:rPrChange w:id="173" w:author="Nirav" w:date="2019-07-16T22:26:00Z">
            <w:rPr/>
          </w:rPrChange>
        </w:rPr>
        <w:t>a chain of records called blocks which are interconnected cryptographically, so that it is practically impossible to tamper the data inside the blocks. It is based on decentralized network</w:t>
      </w:r>
      <w:ins w:id="174" w:author="Nirav" w:date="2019-07-16T22:53:00Z">
        <w:r w:rsidR="001A704A">
          <w:rPr>
            <w:rFonts w:ascii="Adobe Garamond Pro" w:hAnsi="Adobe Garamond Pro"/>
            <w:sz w:val="24"/>
            <w:szCs w:val="24"/>
          </w:rPr>
          <w:t xml:space="preserve"> architecture,</w:t>
        </w:r>
      </w:ins>
      <w:del w:id="175" w:author="Nirav" w:date="2019-07-16T22:53:00Z">
        <w:r w:rsidRPr="002D0144" w:rsidDel="001A704A">
          <w:rPr>
            <w:rFonts w:ascii="Adobe Garamond Pro" w:hAnsi="Adobe Garamond Pro"/>
            <w:sz w:val="24"/>
            <w:szCs w:val="24"/>
            <w:rPrChange w:id="176" w:author="Nirav" w:date="2019-07-16T22:26:00Z">
              <w:rPr/>
            </w:rPrChange>
          </w:rPr>
          <w:delText>;</w:delText>
        </w:r>
      </w:del>
      <w:r w:rsidRPr="002D0144">
        <w:rPr>
          <w:rFonts w:ascii="Adobe Garamond Pro" w:hAnsi="Adobe Garamond Pro"/>
          <w:sz w:val="24"/>
          <w:szCs w:val="24"/>
          <w:rPrChange w:id="177" w:author="Nirav" w:date="2019-07-16T22:26:00Z">
            <w:rPr/>
          </w:rPrChange>
        </w:rPr>
        <w:t xml:space="preserve"> </w:t>
      </w:r>
      <w:del w:id="178" w:author="Nirav" w:date="2019-07-16T22:53:00Z">
        <w:r w:rsidRPr="002D0144" w:rsidDel="001A704A">
          <w:rPr>
            <w:rFonts w:ascii="Adobe Garamond Pro" w:hAnsi="Adobe Garamond Pro"/>
            <w:sz w:val="24"/>
            <w:szCs w:val="24"/>
            <w:rPrChange w:id="179" w:author="Nirav" w:date="2019-07-16T22:26:00Z">
              <w:rPr/>
            </w:rPrChange>
          </w:rPr>
          <w:delText xml:space="preserve">that </w:delText>
        </w:r>
      </w:del>
      <w:ins w:id="180" w:author="Nirav" w:date="2019-07-16T22:53:00Z">
        <w:r w:rsidR="001A704A">
          <w:rPr>
            <w:rFonts w:ascii="Adobe Garamond Pro" w:hAnsi="Adobe Garamond Pro"/>
            <w:sz w:val="24"/>
            <w:szCs w:val="24"/>
          </w:rPr>
          <w:t xml:space="preserve">which means that </w:t>
        </w:r>
      </w:ins>
      <w:del w:id="181" w:author="Nirav" w:date="2019-07-16T22:53:00Z">
        <w:r w:rsidRPr="002D0144" w:rsidDel="001A704A">
          <w:rPr>
            <w:rFonts w:ascii="Adobe Garamond Pro" w:hAnsi="Adobe Garamond Pro"/>
            <w:sz w:val="24"/>
            <w:szCs w:val="24"/>
            <w:rPrChange w:id="182" w:author="Nirav" w:date="2019-07-16T22:26:00Z">
              <w:rPr/>
            </w:rPrChange>
          </w:rPr>
          <w:delText xml:space="preserve">means </w:delText>
        </w:r>
      </w:del>
      <w:r w:rsidRPr="002D0144">
        <w:rPr>
          <w:rFonts w:ascii="Adobe Garamond Pro" w:hAnsi="Adobe Garamond Pro"/>
          <w:sz w:val="24"/>
          <w:szCs w:val="24"/>
          <w:rPrChange w:id="183" w:author="Nirav" w:date="2019-07-16T22:26:00Z">
            <w:rPr/>
          </w:rPrChange>
        </w:rPr>
        <w:t xml:space="preserve">there </w:t>
      </w:r>
      <w:ins w:id="184" w:author="Nirav" w:date="2019-07-16T22:53:00Z">
        <w:r w:rsidR="001A704A">
          <w:rPr>
            <w:rFonts w:ascii="Adobe Garamond Pro" w:hAnsi="Adobe Garamond Pro"/>
            <w:sz w:val="24"/>
            <w:szCs w:val="24"/>
          </w:rPr>
          <w:t xml:space="preserve">is </w:t>
        </w:r>
      </w:ins>
      <w:commentRangeStart w:id="185"/>
      <w:del w:id="186" w:author="Nirav" w:date="2019-07-16T22:53:00Z">
        <w:r w:rsidRPr="002D0144" w:rsidDel="001A704A">
          <w:rPr>
            <w:rFonts w:ascii="Adobe Garamond Pro" w:hAnsi="Adobe Garamond Pro"/>
            <w:sz w:val="24"/>
            <w:szCs w:val="24"/>
            <w:rPrChange w:id="187" w:author="Nirav" w:date="2019-07-16T22:26:00Z">
              <w:rPr/>
            </w:rPrChange>
          </w:rPr>
          <w:delText xml:space="preserve">is not any </w:delText>
        </w:r>
      </w:del>
      <w:ins w:id="188" w:author="Nirav" w:date="2019-07-16T22:53:00Z">
        <w:r w:rsidR="001A704A">
          <w:rPr>
            <w:rFonts w:ascii="Adobe Garamond Pro" w:hAnsi="Adobe Garamond Pro"/>
            <w:sz w:val="24"/>
            <w:szCs w:val="24"/>
          </w:rPr>
          <w:t>no</w:t>
        </w:r>
        <w:commentRangeEnd w:id="185"/>
        <w:r w:rsidR="001A704A">
          <w:rPr>
            <w:rStyle w:val="CommentReference"/>
          </w:rPr>
          <w:commentReference w:id="185"/>
        </w:r>
        <w:r w:rsidR="001A704A">
          <w:rPr>
            <w:rFonts w:ascii="Adobe Garamond Pro" w:hAnsi="Adobe Garamond Pro"/>
            <w:sz w:val="24"/>
            <w:szCs w:val="24"/>
          </w:rPr>
          <w:t xml:space="preserve"> </w:t>
        </w:r>
      </w:ins>
      <w:r w:rsidRPr="002D0144">
        <w:rPr>
          <w:rFonts w:ascii="Adobe Garamond Pro" w:hAnsi="Adobe Garamond Pro"/>
          <w:sz w:val="24"/>
          <w:szCs w:val="24"/>
          <w:rPrChange w:id="189" w:author="Nirav" w:date="2019-07-16T22:26:00Z">
            <w:rPr/>
          </w:rPrChange>
        </w:rPr>
        <w:t xml:space="preserve">central organization </w:t>
      </w:r>
      <w:del w:id="190" w:author="Nirav" w:date="2019-07-16T22:54:00Z">
        <w:r w:rsidRPr="002D0144" w:rsidDel="001A704A">
          <w:rPr>
            <w:rFonts w:ascii="Adobe Garamond Pro" w:hAnsi="Adobe Garamond Pro"/>
            <w:sz w:val="24"/>
            <w:szCs w:val="24"/>
            <w:rPrChange w:id="191" w:author="Nirav" w:date="2019-07-16T22:26:00Z">
              <w:rPr/>
            </w:rPrChange>
          </w:rPr>
          <w:delText xml:space="preserve">to </w:delText>
        </w:r>
      </w:del>
      <w:ins w:id="192" w:author="Nirav" w:date="2019-07-16T22:54:00Z">
        <w:r w:rsidR="001A704A">
          <w:rPr>
            <w:rFonts w:ascii="Adobe Garamond Pro" w:hAnsi="Adobe Garamond Pro"/>
            <w:sz w:val="24"/>
            <w:szCs w:val="24"/>
          </w:rPr>
          <w:t>that</w:t>
        </w:r>
        <w:r w:rsidR="001A704A" w:rsidRPr="002D0144">
          <w:rPr>
            <w:rFonts w:ascii="Adobe Garamond Pro" w:hAnsi="Adobe Garamond Pro"/>
            <w:sz w:val="24"/>
            <w:szCs w:val="24"/>
            <w:rPrChange w:id="193" w:author="Nirav" w:date="2019-07-16T22:26:00Z">
              <w:rPr/>
            </w:rPrChange>
          </w:rPr>
          <w:t xml:space="preserve"> </w:t>
        </w:r>
      </w:ins>
      <w:r w:rsidRPr="002D0144">
        <w:rPr>
          <w:rFonts w:ascii="Adobe Garamond Pro" w:hAnsi="Adobe Garamond Pro"/>
          <w:sz w:val="24"/>
          <w:szCs w:val="24"/>
          <w:rPrChange w:id="194" w:author="Nirav" w:date="2019-07-16T22:26:00Z">
            <w:rPr/>
          </w:rPrChange>
        </w:rPr>
        <w:t>control</w:t>
      </w:r>
      <w:ins w:id="195" w:author="Nirav" w:date="2019-07-16T22:54:00Z">
        <w:r w:rsidR="001A704A">
          <w:rPr>
            <w:rFonts w:ascii="Adobe Garamond Pro" w:hAnsi="Adobe Garamond Pro"/>
            <w:sz w:val="24"/>
            <w:szCs w:val="24"/>
          </w:rPr>
          <w:t xml:space="preserve">s </w:t>
        </w:r>
      </w:ins>
      <w:del w:id="196" w:author="Nirav" w:date="2019-07-16T22:54:00Z">
        <w:r w:rsidRPr="002D0144" w:rsidDel="001A704A">
          <w:rPr>
            <w:rFonts w:ascii="Adobe Garamond Pro" w:hAnsi="Adobe Garamond Pro"/>
            <w:sz w:val="24"/>
            <w:szCs w:val="24"/>
            <w:rPrChange w:id="197" w:author="Nirav" w:date="2019-07-16T22:26:00Z">
              <w:rPr/>
            </w:rPrChange>
          </w:rPr>
          <w:delText xml:space="preserve"> </w:delText>
        </w:r>
      </w:del>
      <w:r w:rsidRPr="002D0144">
        <w:rPr>
          <w:rFonts w:ascii="Adobe Garamond Pro" w:hAnsi="Adobe Garamond Pro"/>
          <w:sz w:val="24"/>
          <w:szCs w:val="24"/>
          <w:rPrChange w:id="198" w:author="Nirav" w:date="2019-07-16T22:26:00Z">
            <w:rPr/>
          </w:rPrChange>
        </w:rPr>
        <w:t xml:space="preserve">it. It distributes the information and data among the network rather than concentrating in one of the </w:t>
      </w:r>
      <w:del w:id="199" w:author="Nirav" w:date="2019-07-16T22:55:00Z">
        <w:r w:rsidRPr="002D0144" w:rsidDel="001A704A">
          <w:rPr>
            <w:rFonts w:ascii="Adobe Garamond Pro" w:hAnsi="Adobe Garamond Pro"/>
            <w:sz w:val="24"/>
            <w:szCs w:val="24"/>
            <w:rPrChange w:id="200" w:author="Nirav" w:date="2019-07-16T22:26:00Z">
              <w:rPr/>
            </w:rPrChange>
          </w:rPr>
          <w:delText xml:space="preserve">few big </w:delText>
        </w:r>
      </w:del>
      <w:r w:rsidRPr="002D0144">
        <w:rPr>
          <w:rFonts w:ascii="Adobe Garamond Pro" w:hAnsi="Adobe Garamond Pro"/>
          <w:sz w:val="24"/>
          <w:szCs w:val="24"/>
          <w:rPrChange w:id="201" w:author="Nirav" w:date="2019-07-16T22:26:00Z">
            <w:rPr/>
          </w:rPrChange>
        </w:rPr>
        <w:t>walled gardens like</w:t>
      </w:r>
      <w:ins w:id="202" w:author="Nirav" w:date="2019-07-16T22:56:00Z">
        <w:r w:rsidR="001A704A">
          <w:rPr>
            <w:rFonts w:ascii="Adobe Garamond Pro" w:hAnsi="Adobe Garamond Pro"/>
            <w:sz w:val="24"/>
            <w:szCs w:val="24"/>
          </w:rPr>
          <w:t xml:space="preserve"> those of</w:t>
        </w:r>
      </w:ins>
      <w:r w:rsidRPr="002D0144">
        <w:rPr>
          <w:rFonts w:ascii="Adobe Garamond Pro" w:hAnsi="Adobe Garamond Pro"/>
          <w:sz w:val="24"/>
          <w:szCs w:val="24"/>
          <w:rPrChange w:id="203" w:author="Nirav" w:date="2019-07-16T22:26:00Z">
            <w:rPr/>
          </w:rPrChange>
        </w:rPr>
        <w:t xml:space="preserve"> Google and Facebook. When </w:t>
      </w:r>
      <w:del w:id="204" w:author="Nirav" w:date="2019-07-16T22:56:00Z">
        <w:r w:rsidRPr="002D0144" w:rsidDel="001A704A">
          <w:rPr>
            <w:rFonts w:ascii="Adobe Garamond Pro" w:hAnsi="Adobe Garamond Pro"/>
            <w:sz w:val="24"/>
            <w:szCs w:val="24"/>
            <w:rPrChange w:id="205" w:author="Nirav" w:date="2019-07-16T22:26:00Z">
              <w:rPr/>
            </w:rPrChange>
          </w:rPr>
          <w:delText>there are new transactions made</w:delText>
        </w:r>
      </w:del>
      <w:ins w:id="206" w:author="Nirav" w:date="2019-07-16T22:56:00Z">
        <w:r w:rsidR="001A704A">
          <w:rPr>
            <w:rFonts w:ascii="Adobe Garamond Pro" w:hAnsi="Adobe Garamond Pro"/>
            <w:sz w:val="24"/>
            <w:szCs w:val="24"/>
          </w:rPr>
          <w:t>new transactions are made</w:t>
        </w:r>
      </w:ins>
      <w:r w:rsidRPr="002D0144">
        <w:rPr>
          <w:rFonts w:ascii="Adobe Garamond Pro" w:hAnsi="Adobe Garamond Pro"/>
          <w:sz w:val="24"/>
          <w:szCs w:val="24"/>
          <w:rPrChange w:id="207" w:author="Nirav" w:date="2019-07-16T22:26:00Z">
            <w:rPr/>
          </w:rPrChange>
        </w:rPr>
        <w:t xml:space="preserve">, those transaction records are added to the chain as </w:t>
      </w:r>
      <w:ins w:id="208" w:author="Nirav" w:date="2019-07-16T22:56:00Z">
        <w:r w:rsidR="001A704A">
          <w:rPr>
            <w:rFonts w:ascii="Adobe Garamond Pro" w:hAnsi="Adobe Garamond Pro"/>
            <w:sz w:val="24"/>
            <w:szCs w:val="24"/>
          </w:rPr>
          <w:t xml:space="preserve">a </w:t>
        </w:r>
      </w:ins>
      <w:r w:rsidRPr="002D0144">
        <w:rPr>
          <w:rFonts w:ascii="Adobe Garamond Pro" w:hAnsi="Adobe Garamond Pro"/>
          <w:sz w:val="24"/>
          <w:szCs w:val="24"/>
          <w:rPrChange w:id="209" w:author="Nirav" w:date="2019-07-16T22:26:00Z">
            <w:rPr/>
          </w:rPrChange>
        </w:rPr>
        <w:t xml:space="preserve">new block which is verified by thousands of computers in the network called miners. Therefore, Blockchain is </w:t>
      </w:r>
      <w:ins w:id="210" w:author="Nirav" w:date="2019-07-16T22:57:00Z">
        <w:r w:rsidR="001A704A">
          <w:rPr>
            <w:rFonts w:ascii="Adobe Garamond Pro" w:hAnsi="Adobe Garamond Pro"/>
            <w:sz w:val="24"/>
            <w:szCs w:val="24"/>
          </w:rPr>
          <w:t xml:space="preserve">a </w:t>
        </w:r>
      </w:ins>
      <w:r w:rsidRPr="002D0144">
        <w:rPr>
          <w:rFonts w:ascii="Adobe Garamond Pro" w:hAnsi="Adobe Garamond Pro"/>
          <w:sz w:val="24"/>
          <w:szCs w:val="24"/>
          <w:rPrChange w:id="211" w:author="Nirav" w:date="2019-07-16T22:26:00Z">
            <w:rPr/>
          </w:rPrChange>
        </w:rPr>
        <w:t>secur</w:t>
      </w:r>
      <w:ins w:id="212" w:author="Nirav" w:date="2019-07-16T22:57:00Z">
        <w:r w:rsidR="001A704A">
          <w:rPr>
            <w:rFonts w:ascii="Adobe Garamond Pro" w:hAnsi="Adobe Garamond Pro"/>
            <w:sz w:val="24"/>
            <w:szCs w:val="24"/>
          </w:rPr>
          <w:t>e</w:t>
        </w:r>
      </w:ins>
      <w:del w:id="213" w:author="Nirav" w:date="2019-07-16T22:57:00Z">
        <w:r w:rsidRPr="002D0144" w:rsidDel="001A704A">
          <w:rPr>
            <w:rFonts w:ascii="Adobe Garamond Pro" w:hAnsi="Adobe Garamond Pro"/>
            <w:sz w:val="24"/>
            <w:szCs w:val="24"/>
            <w:rPrChange w:id="214" w:author="Nirav" w:date="2019-07-16T22:26:00Z">
              <w:rPr/>
            </w:rPrChange>
          </w:rPr>
          <w:delText>ed</w:delText>
        </w:r>
      </w:del>
      <w:r w:rsidRPr="002D0144">
        <w:rPr>
          <w:rFonts w:ascii="Adobe Garamond Pro" w:hAnsi="Adobe Garamond Pro"/>
          <w:sz w:val="24"/>
          <w:szCs w:val="24"/>
          <w:rPrChange w:id="215" w:author="Nirav" w:date="2019-07-16T22:26:00Z">
            <w:rPr/>
          </w:rPrChange>
        </w:rPr>
        <w:t xml:space="preserve"> and immutable way of digital transactions.</w:t>
      </w:r>
    </w:p>
    <w:p w14:paraId="3505A562" w14:textId="77777777" w:rsidR="006B5114" w:rsidRPr="002D0144" w:rsidRDefault="006B5114" w:rsidP="0048474C">
      <w:pPr>
        <w:ind w:left="720"/>
        <w:jc w:val="both"/>
        <w:rPr>
          <w:rFonts w:ascii="Adobe Garamond Pro" w:hAnsi="Adobe Garamond Pro"/>
          <w:sz w:val="24"/>
          <w:szCs w:val="24"/>
          <w:rPrChange w:id="216" w:author="Nirav" w:date="2019-07-16T22:26:00Z">
            <w:rPr/>
          </w:rPrChange>
        </w:rPr>
      </w:pPr>
    </w:p>
    <w:p w14:paraId="34A6659D" w14:textId="053DB75C" w:rsidR="006B5114" w:rsidRPr="002D0144" w:rsidRDefault="006B5114" w:rsidP="0048474C">
      <w:pPr>
        <w:jc w:val="both"/>
        <w:rPr>
          <w:ins w:id="217" w:author="Nirav" w:date="2019-07-16T22:26:00Z"/>
          <w:rFonts w:ascii="Adobe Garamond Pro" w:hAnsi="Adobe Garamond Pro"/>
          <w:sz w:val="24"/>
          <w:szCs w:val="24"/>
          <w:rPrChange w:id="218" w:author="Nirav" w:date="2019-07-16T22:26:00Z">
            <w:rPr>
              <w:ins w:id="219" w:author="Nirav" w:date="2019-07-16T22:26:00Z"/>
            </w:rPr>
          </w:rPrChange>
        </w:rPr>
        <w:pPrChange w:id="220" w:author="Nirav" w:date="2019-07-17T14:52:00Z">
          <w:pPr>
            <w:ind w:left="720"/>
            <w:jc w:val="both"/>
          </w:pPr>
        </w:pPrChange>
      </w:pPr>
      <w:del w:id="221" w:author="Nirav" w:date="2019-07-16T22:57:00Z">
        <w:r w:rsidRPr="002D0144" w:rsidDel="001A704A">
          <w:rPr>
            <w:rFonts w:ascii="Adobe Garamond Pro" w:hAnsi="Adobe Garamond Pro"/>
            <w:sz w:val="24"/>
            <w:szCs w:val="24"/>
            <w:rPrChange w:id="222" w:author="Nirav" w:date="2019-07-16T22:26:00Z">
              <w:rPr/>
            </w:rPrChange>
          </w:rPr>
          <w:delText>In more technical way</w:delText>
        </w:r>
      </w:del>
      <w:ins w:id="223" w:author="Nirav" w:date="2019-07-16T22:57:00Z">
        <w:r w:rsidR="001A704A">
          <w:rPr>
            <w:rFonts w:ascii="Adobe Garamond Pro" w:hAnsi="Adobe Garamond Pro"/>
            <w:sz w:val="24"/>
            <w:szCs w:val="24"/>
          </w:rPr>
          <w:t>More technically</w:t>
        </w:r>
      </w:ins>
      <w:r w:rsidRPr="002D0144">
        <w:rPr>
          <w:rFonts w:ascii="Adobe Garamond Pro" w:hAnsi="Adobe Garamond Pro"/>
          <w:sz w:val="24"/>
          <w:szCs w:val="24"/>
          <w:rPrChange w:id="224" w:author="Nirav" w:date="2019-07-16T22:26:00Z">
            <w:rPr/>
          </w:rPrChange>
        </w:rPr>
        <w:t>,</w:t>
      </w:r>
      <w:ins w:id="225" w:author="Nirav" w:date="2019-07-16T22:57:00Z">
        <w:r w:rsidR="001A704A">
          <w:rPr>
            <w:rFonts w:ascii="Adobe Garamond Pro" w:hAnsi="Adobe Garamond Pro"/>
            <w:sz w:val="24"/>
            <w:szCs w:val="24"/>
          </w:rPr>
          <w:t xml:space="preserve"> the</w:t>
        </w:r>
      </w:ins>
      <w:r w:rsidRPr="002D0144">
        <w:rPr>
          <w:rFonts w:ascii="Adobe Garamond Pro" w:hAnsi="Adobe Garamond Pro"/>
          <w:sz w:val="24"/>
          <w:szCs w:val="24"/>
          <w:rPrChange w:id="226" w:author="Nirav" w:date="2019-07-16T22:26:00Z">
            <w:rPr/>
          </w:rPrChange>
        </w:rPr>
        <w:t xml:space="preserve"> Blockchain is growing chain of blocks in which each </w:t>
      </w:r>
      <w:del w:id="227" w:author="Nirav" w:date="2019-07-16T22:57:00Z">
        <w:r w:rsidRPr="002D0144" w:rsidDel="001A704A">
          <w:rPr>
            <w:rFonts w:ascii="Adobe Garamond Pro" w:hAnsi="Adobe Garamond Pro"/>
            <w:sz w:val="24"/>
            <w:szCs w:val="24"/>
            <w:rPrChange w:id="228" w:author="Nirav" w:date="2019-07-16T22:26:00Z">
              <w:rPr/>
            </w:rPrChange>
          </w:rPr>
          <w:delText xml:space="preserve">of the </w:delText>
        </w:r>
      </w:del>
      <w:r w:rsidRPr="002D0144">
        <w:rPr>
          <w:rFonts w:ascii="Adobe Garamond Pro" w:hAnsi="Adobe Garamond Pro"/>
          <w:sz w:val="24"/>
          <w:szCs w:val="24"/>
          <w:rPrChange w:id="229" w:author="Nirav" w:date="2019-07-16T22:26:00Z">
            <w:rPr/>
          </w:rPrChange>
        </w:rPr>
        <w:t>bloc</w:t>
      </w:r>
      <w:del w:id="230" w:author="Nirav" w:date="2019-07-16T22:57:00Z">
        <w:r w:rsidRPr="002D0144" w:rsidDel="001A704A">
          <w:rPr>
            <w:rFonts w:ascii="Adobe Garamond Pro" w:hAnsi="Adobe Garamond Pro"/>
            <w:sz w:val="24"/>
            <w:szCs w:val="24"/>
            <w:rPrChange w:id="231" w:author="Nirav" w:date="2019-07-16T22:26:00Z">
              <w:rPr/>
            </w:rPrChange>
          </w:rPr>
          <w:delText>k</w:delText>
        </w:r>
      </w:del>
      <w:ins w:id="232" w:author="Nirav" w:date="2019-07-16T22:57:00Z">
        <w:r w:rsidR="001A704A">
          <w:rPr>
            <w:rFonts w:ascii="Adobe Garamond Pro" w:hAnsi="Adobe Garamond Pro"/>
            <w:sz w:val="24"/>
            <w:szCs w:val="24"/>
          </w:rPr>
          <w:t>k</w:t>
        </w:r>
      </w:ins>
      <w:del w:id="233" w:author="Nirav" w:date="2019-07-16T22:57:00Z">
        <w:r w:rsidRPr="002D0144" w:rsidDel="001A704A">
          <w:rPr>
            <w:rFonts w:ascii="Adobe Garamond Pro" w:hAnsi="Adobe Garamond Pro"/>
            <w:sz w:val="24"/>
            <w:szCs w:val="24"/>
            <w:rPrChange w:id="234" w:author="Nirav" w:date="2019-07-16T22:26:00Z">
              <w:rPr/>
            </w:rPrChange>
          </w:rPr>
          <w:delText>s</w:delText>
        </w:r>
      </w:del>
      <w:r w:rsidRPr="002D0144">
        <w:rPr>
          <w:rFonts w:ascii="Adobe Garamond Pro" w:hAnsi="Adobe Garamond Pro"/>
          <w:sz w:val="24"/>
          <w:szCs w:val="24"/>
          <w:rPrChange w:id="235" w:author="Nirav" w:date="2019-07-16T22:26:00Z">
            <w:rPr/>
          </w:rPrChange>
        </w:rPr>
        <w:t xml:space="preserve"> has</w:t>
      </w:r>
      <w:ins w:id="236" w:author="Nirav" w:date="2019-07-16T22:57:00Z">
        <w:r w:rsidR="001A704A">
          <w:rPr>
            <w:rFonts w:ascii="Adobe Garamond Pro" w:hAnsi="Adobe Garamond Pro"/>
            <w:sz w:val="24"/>
            <w:szCs w:val="24"/>
          </w:rPr>
          <w:t xml:space="preserve"> the</w:t>
        </w:r>
      </w:ins>
      <w:r w:rsidRPr="002D0144">
        <w:rPr>
          <w:rFonts w:ascii="Adobe Garamond Pro" w:hAnsi="Adobe Garamond Pro"/>
          <w:sz w:val="24"/>
          <w:szCs w:val="24"/>
          <w:rPrChange w:id="237" w:author="Nirav" w:date="2019-07-16T22:26:00Z">
            <w:rPr/>
          </w:rPrChange>
        </w:rPr>
        <w:t xml:space="preserve"> cryptographic hash of </w:t>
      </w:r>
      <w:del w:id="238" w:author="Nirav" w:date="2019-07-16T22:57:00Z">
        <w:r w:rsidRPr="002D0144" w:rsidDel="001A704A">
          <w:rPr>
            <w:rFonts w:ascii="Adobe Garamond Pro" w:hAnsi="Adobe Garamond Pro"/>
            <w:sz w:val="24"/>
            <w:szCs w:val="24"/>
            <w:rPrChange w:id="239" w:author="Nirav" w:date="2019-07-16T22:26:00Z">
              <w:rPr/>
            </w:rPrChange>
          </w:rPr>
          <w:delText xml:space="preserve">its </w:delText>
        </w:r>
      </w:del>
      <w:ins w:id="240" w:author="Nirav" w:date="2019-07-16T22:57:00Z">
        <w:r w:rsidR="001A704A">
          <w:rPr>
            <w:rFonts w:ascii="Adobe Garamond Pro" w:hAnsi="Adobe Garamond Pro"/>
            <w:sz w:val="24"/>
            <w:szCs w:val="24"/>
          </w:rPr>
          <w:t xml:space="preserve">the </w:t>
        </w:r>
      </w:ins>
      <w:r w:rsidRPr="002D0144">
        <w:rPr>
          <w:rFonts w:ascii="Adobe Garamond Pro" w:hAnsi="Adobe Garamond Pro"/>
          <w:sz w:val="24"/>
          <w:szCs w:val="24"/>
          <w:rPrChange w:id="241" w:author="Nirav" w:date="2019-07-16T22:26:00Z">
            <w:rPr/>
          </w:rPrChange>
        </w:rPr>
        <w:t xml:space="preserve">previous block, </w:t>
      </w:r>
      <w:ins w:id="242" w:author="Nirav" w:date="2019-07-16T22:57:00Z">
        <w:r w:rsidR="001A704A">
          <w:rPr>
            <w:rFonts w:ascii="Adobe Garamond Pro" w:hAnsi="Adobe Garamond Pro"/>
            <w:sz w:val="24"/>
            <w:szCs w:val="24"/>
          </w:rPr>
          <w:t xml:space="preserve">a </w:t>
        </w:r>
      </w:ins>
      <w:r w:rsidRPr="002D0144">
        <w:rPr>
          <w:rFonts w:ascii="Adobe Garamond Pro" w:hAnsi="Adobe Garamond Pro"/>
          <w:sz w:val="24"/>
          <w:szCs w:val="24"/>
          <w:rPrChange w:id="243" w:author="Nirav" w:date="2019-07-16T22:26:00Z">
            <w:rPr/>
          </w:rPrChange>
        </w:rPr>
        <w:t xml:space="preserve">hash of itself, </w:t>
      </w:r>
      <w:ins w:id="244" w:author="Nirav" w:date="2019-07-16T22:57:00Z">
        <w:r w:rsidR="001A704A">
          <w:rPr>
            <w:rFonts w:ascii="Adobe Garamond Pro" w:hAnsi="Adobe Garamond Pro"/>
            <w:sz w:val="24"/>
            <w:szCs w:val="24"/>
          </w:rPr>
          <w:t xml:space="preserve">a </w:t>
        </w:r>
      </w:ins>
      <w:r w:rsidRPr="002D0144">
        <w:rPr>
          <w:rFonts w:ascii="Adobe Garamond Pro" w:hAnsi="Adobe Garamond Pro"/>
          <w:sz w:val="24"/>
          <w:szCs w:val="24"/>
          <w:rPrChange w:id="245" w:author="Nirav" w:date="2019-07-16T22:26:00Z">
            <w:rPr/>
          </w:rPrChange>
        </w:rPr>
        <w:t xml:space="preserve">timestamp and </w:t>
      </w:r>
      <w:ins w:id="246" w:author="Nirav" w:date="2019-07-16T22:57:00Z">
        <w:r w:rsidR="001A704A">
          <w:rPr>
            <w:rFonts w:ascii="Adobe Garamond Pro" w:hAnsi="Adobe Garamond Pro"/>
            <w:sz w:val="24"/>
            <w:szCs w:val="24"/>
          </w:rPr>
          <w:t xml:space="preserve">a </w:t>
        </w:r>
      </w:ins>
      <w:del w:id="247" w:author="Nirav" w:date="2019-07-16T22:58:00Z">
        <w:r w:rsidRPr="002D0144" w:rsidDel="001A704A">
          <w:rPr>
            <w:rFonts w:ascii="Adobe Garamond Pro" w:hAnsi="Adobe Garamond Pro"/>
            <w:sz w:val="24"/>
            <w:szCs w:val="24"/>
            <w:rPrChange w:id="248" w:author="Nirav" w:date="2019-07-16T22:26:00Z">
              <w:rPr/>
            </w:rPrChange>
          </w:rPr>
          <w:delText>Merkle Tree (</w:delText>
        </w:r>
      </w:del>
      <w:r w:rsidRPr="002D0144">
        <w:rPr>
          <w:rFonts w:ascii="Adobe Garamond Pro" w:hAnsi="Adobe Garamond Pro"/>
          <w:sz w:val="24"/>
          <w:szCs w:val="24"/>
          <w:rPrChange w:id="249" w:author="Nirav" w:date="2019-07-16T22:26:00Z">
            <w:rPr/>
          </w:rPrChange>
        </w:rPr>
        <w:t>transaction data</w:t>
      </w:r>
      <w:ins w:id="250" w:author="Nirav" w:date="2019-07-16T22:58:00Z">
        <w:r w:rsidR="001A704A">
          <w:rPr>
            <w:rFonts w:ascii="Adobe Garamond Pro" w:hAnsi="Adobe Garamond Pro"/>
            <w:sz w:val="24"/>
            <w:szCs w:val="24"/>
          </w:rPr>
          <w:t xml:space="preserve"> tree (</w:t>
        </w:r>
        <w:commentRangeStart w:id="251"/>
        <w:r w:rsidR="001A704A">
          <w:rPr>
            <w:rFonts w:ascii="Adobe Garamond Pro" w:hAnsi="Adobe Garamond Pro"/>
            <w:sz w:val="24"/>
            <w:szCs w:val="24"/>
          </w:rPr>
          <w:t xml:space="preserve">called </w:t>
        </w:r>
        <w:r w:rsidR="001A704A" w:rsidRPr="006B67A2">
          <w:rPr>
            <w:rFonts w:ascii="Adobe Garamond Pro" w:hAnsi="Adobe Garamond Pro"/>
            <w:sz w:val="24"/>
            <w:szCs w:val="24"/>
          </w:rPr>
          <w:t>Merkle Tree</w:t>
        </w:r>
      </w:ins>
      <w:commentRangeEnd w:id="251"/>
      <w:ins w:id="252" w:author="Nirav" w:date="2019-07-16T22:59:00Z">
        <w:r w:rsidR="005E0BE8">
          <w:rPr>
            <w:rStyle w:val="CommentReference"/>
          </w:rPr>
          <w:commentReference w:id="251"/>
        </w:r>
      </w:ins>
      <w:ins w:id="253" w:author="Nirav" w:date="2019-07-16T22:58:00Z">
        <w:r w:rsidR="001A704A">
          <w:rPr>
            <w:rFonts w:ascii="Adobe Garamond Pro" w:hAnsi="Adobe Garamond Pro"/>
            <w:sz w:val="24"/>
            <w:szCs w:val="24"/>
          </w:rPr>
          <w:t>)</w:t>
        </w:r>
      </w:ins>
      <w:del w:id="254" w:author="Nirav" w:date="2019-07-16T22:58:00Z">
        <w:r w:rsidRPr="002D0144" w:rsidDel="001A704A">
          <w:rPr>
            <w:rFonts w:ascii="Adobe Garamond Pro" w:hAnsi="Adobe Garamond Pro"/>
            <w:sz w:val="24"/>
            <w:szCs w:val="24"/>
            <w:rPrChange w:id="255" w:author="Nirav" w:date="2019-07-16T22:26:00Z">
              <w:rPr/>
            </w:rPrChange>
          </w:rPr>
          <w:delText>)</w:delText>
        </w:r>
      </w:del>
      <w:r w:rsidRPr="002D0144">
        <w:rPr>
          <w:rFonts w:ascii="Adobe Garamond Pro" w:hAnsi="Adobe Garamond Pro"/>
          <w:sz w:val="24"/>
          <w:szCs w:val="24"/>
          <w:rPrChange w:id="256" w:author="Nirav" w:date="2019-07-16T22:26:00Z">
            <w:rPr/>
          </w:rPrChange>
        </w:rPr>
        <w:t>. So, to tamper the data inside any of the block, the hash in all succeeding block</w:t>
      </w:r>
      <w:ins w:id="257" w:author="Nirav" w:date="2019-07-16T23:00:00Z">
        <w:r w:rsidR="005E0BE8">
          <w:rPr>
            <w:rFonts w:ascii="Adobe Garamond Pro" w:hAnsi="Adobe Garamond Pro"/>
            <w:sz w:val="24"/>
            <w:szCs w:val="24"/>
          </w:rPr>
          <w:t>s</w:t>
        </w:r>
      </w:ins>
      <w:r w:rsidRPr="002D0144">
        <w:rPr>
          <w:rFonts w:ascii="Adobe Garamond Pro" w:hAnsi="Adobe Garamond Pro"/>
          <w:sz w:val="24"/>
          <w:szCs w:val="24"/>
          <w:rPrChange w:id="258" w:author="Nirav" w:date="2019-07-16T22:26:00Z">
            <w:rPr/>
          </w:rPrChange>
        </w:rPr>
        <w:t xml:space="preserve"> has to be changed since they are interconnected, which requires a tremendous amount of computing power and has to be done simultaneously, that’s why it’s practically impossible to tamper the data. The whole chain of the blocks </w:t>
      </w:r>
      <w:ins w:id="259" w:author="Nirav" w:date="2019-07-16T23:01:00Z">
        <w:r w:rsidR="00A56A3F">
          <w:rPr>
            <w:rFonts w:ascii="Adobe Garamond Pro" w:hAnsi="Adobe Garamond Pro"/>
            <w:sz w:val="24"/>
            <w:szCs w:val="24"/>
          </w:rPr>
          <w:t xml:space="preserve">is </w:t>
        </w:r>
      </w:ins>
      <w:del w:id="260" w:author="Nirav" w:date="2019-07-16T23:01:00Z">
        <w:r w:rsidRPr="002D0144" w:rsidDel="00A56A3F">
          <w:rPr>
            <w:rFonts w:ascii="Adobe Garamond Pro" w:hAnsi="Adobe Garamond Pro"/>
            <w:sz w:val="24"/>
            <w:szCs w:val="24"/>
            <w:rPrChange w:id="261" w:author="Nirav" w:date="2019-07-16T22:26:00Z">
              <w:rPr/>
            </w:rPrChange>
          </w:rPr>
          <w:delText xml:space="preserve">what we </w:delText>
        </w:r>
      </w:del>
      <w:r w:rsidRPr="002D0144">
        <w:rPr>
          <w:rFonts w:ascii="Adobe Garamond Pro" w:hAnsi="Adobe Garamond Pro"/>
          <w:sz w:val="24"/>
          <w:szCs w:val="24"/>
          <w:rPrChange w:id="262" w:author="Nirav" w:date="2019-07-16T22:26:00Z">
            <w:rPr/>
          </w:rPrChange>
        </w:rPr>
        <w:t xml:space="preserve">called </w:t>
      </w:r>
      <w:ins w:id="263" w:author="Nirav" w:date="2019-07-16T23:01:00Z">
        <w:r w:rsidR="00A56A3F">
          <w:rPr>
            <w:rFonts w:ascii="Adobe Garamond Pro" w:hAnsi="Adobe Garamond Pro"/>
            <w:sz w:val="24"/>
            <w:szCs w:val="24"/>
          </w:rPr>
          <w:t xml:space="preserve">a </w:t>
        </w:r>
      </w:ins>
      <w:r w:rsidRPr="002D0144">
        <w:rPr>
          <w:rFonts w:ascii="Adobe Garamond Pro" w:hAnsi="Adobe Garamond Pro"/>
          <w:sz w:val="24"/>
          <w:szCs w:val="24"/>
          <w:rPrChange w:id="264" w:author="Nirav" w:date="2019-07-16T22:26:00Z">
            <w:rPr/>
          </w:rPrChange>
        </w:rPr>
        <w:t>distributed ledger is owned by all the nodes of the network.</w:t>
      </w:r>
    </w:p>
    <w:p w14:paraId="48B1D249" w14:textId="68DD0466" w:rsidR="002D0144" w:rsidRPr="002D0144" w:rsidRDefault="002D0144" w:rsidP="0048474C">
      <w:pPr>
        <w:ind w:left="720"/>
        <w:jc w:val="both"/>
        <w:rPr>
          <w:ins w:id="265" w:author="Nirav" w:date="2019-07-16T22:26:00Z"/>
          <w:rFonts w:ascii="Adobe Garamond Pro" w:hAnsi="Adobe Garamond Pro"/>
          <w:sz w:val="24"/>
          <w:szCs w:val="24"/>
          <w:rPrChange w:id="266" w:author="Nirav" w:date="2019-07-16T22:26:00Z">
            <w:rPr>
              <w:ins w:id="267" w:author="Nirav" w:date="2019-07-16T22:26:00Z"/>
            </w:rPr>
          </w:rPrChange>
        </w:rPr>
      </w:pPr>
    </w:p>
    <w:p w14:paraId="01FE9AA5" w14:textId="00ED44E2" w:rsidR="002D0144" w:rsidRPr="002D0144" w:rsidDel="00B47CB6" w:rsidRDefault="002D0144" w:rsidP="0054667A">
      <w:pPr>
        <w:jc w:val="both"/>
        <w:rPr>
          <w:del w:id="268" w:author="Nirav" w:date="2019-07-17T08:50:00Z"/>
          <w:rFonts w:ascii="Adobe Garamond Pro" w:hAnsi="Adobe Garamond Pro"/>
          <w:b/>
          <w:bCs/>
          <w:sz w:val="24"/>
          <w:szCs w:val="24"/>
          <w:rPrChange w:id="269" w:author="Nirav" w:date="2019-07-16T22:26:00Z">
            <w:rPr>
              <w:del w:id="270" w:author="Nirav" w:date="2019-07-17T08:50:00Z"/>
            </w:rPr>
          </w:rPrChange>
        </w:rPr>
        <w:pPrChange w:id="271" w:author="Nirav" w:date="2019-07-17T15:19:00Z">
          <w:pPr>
            <w:ind w:left="720"/>
            <w:jc w:val="both"/>
          </w:pPr>
        </w:pPrChange>
      </w:pPr>
      <w:ins w:id="272" w:author="Nirav" w:date="2019-07-16T22:26:00Z">
        <w:r w:rsidRPr="002D0144">
          <w:rPr>
            <w:rFonts w:ascii="Adobe Garamond Pro" w:hAnsi="Adobe Garamond Pro"/>
            <w:b/>
            <w:bCs/>
            <w:sz w:val="24"/>
            <w:szCs w:val="24"/>
            <w:rPrChange w:id="273" w:author="Nirav" w:date="2019-07-16T22:26:00Z">
              <w:rPr/>
            </w:rPrChange>
          </w:rPr>
          <w:t>The Hash</w:t>
        </w:r>
      </w:ins>
    </w:p>
    <w:p w14:paraId="6E94F6AC" w14:textId="77777777" w:rsidR="006B5114" w:rsidRPr="002D0144" w:rsidRDefault="006B5114" w:rsidP="0054667A">
      <w:pPr>
        <w:jc w:val="both"/>
        <w:rPr>
          <w:rFonts w:ascii="Adobe Garamond Pro" w:hAnsi="Adobe Garamond Pro"/>
          <w:sz w:val="24"/>
          <w:szCs w:val="24"/>
          <w:rPrChange w:id="274" w:author="Nirav" w:date="2019-07-16T22:26:00Z">
            <w:rPr/>
          </w:rPrChange>
        </w:rPr>
        <w:pPrChange w:id="275" w:author="Nirav" w:date="2019-07-17T15:19:00Z">
          <w:pPr>
            <w:ind w:left="720"/>
            <w:jc w:val="both"/>
          </w:pPr>
        </w:pPrChange>
      </w:pPr>
    </w:p>
    <w:p w14:paraId="04633E2F" w14:textId="77777777" w:rsidR="0096072C" w:rsidRDefault="006B5114" w:rsidP="0048474C">
      <w:pPr>
        <w:jc w:val="both"/>
        <w:rPr>
          <w:ins w:id="276" w:author="Nirav" w:date="2019-07-17T08:56:00Z"/>
          <w:rFonts w:ascii="Adobe Garamond Pro" w:hAnsi="Adobe Garamond Pro"/>
          <w:sz w:val="24"/>
          <w:szCs w:val="24"/>
        </w:rPr>
        <w:pPrChange w:id="277" w:author="Nirav" w:date="2019-07-17T14:53:00Z">
          <w:pPr>
            <w:ind w:left="720"/>
            <w:jc w:val="both"/>
          </w:pPr>
        </w:pPrChange>
      </w:pPr>
      <w:del w:id="278" w:author="Nirav" w:date="2019-07-16T23:01:00Z">
        <w:r w:rsidRPr="002D0144" w:rsidDel="00C1534F">
          <w:rPr>
            <w:rFonts w:ascii="Adobe Garamond Pro" w:hAnsi="Adobe Garamond Pro"/>
            <w:sz w:val="24"/>
            <w:szCs w:val="24"/>
            <w:rPrChange w:id="279" w:author="Nirav" w:date="2019-07-16T22:26:00Z">
              <w:rPr/>
            </w:rPrChange>
          </w:rPr>
          <w:delText>What is cryptographic hash?</w:delText>
        </w:r>
      </w:del>
      <w:ins w:id="280" w:author="Nirav" w:date="2019-07-16T23:01:00Z">
        <w:r w:rsidR="00C1534F">
          <w:rPr>
            <w:rFonts w:ascii="Adobe Garamond Pro" w:hAnsi="Adobe Garamond Pro"/>
            <w:sz w:val="24"/>
            <w:szCs w:val="24"/>
          </w:rPr>
          <w:t>Hashing is integral to the idea</w:t>
        </w:r>
      </w:ins>
      <w:r w:rsidRPr="002D0144">
        <w:rPr>
          <w:rFonts w:ascii="Adobe Garamond Pro" w:hAnsi="Adobe Garamond Pro"/>
          <w:sz w:val="24"/>
          <w:szCs w:val="24"/>
          <w:rPrChange w:id="281" w:author="Nirav" w:date="2019-07-16T22:26:00Z">
            <w:rPr/>
          </w:rPrChange>
        </w:rPr>
        <w:t xml:space="preserve"> </w:t>
      </w:r>
      <w:ins w:id="282" w:author="Nirav" w:date="2019-07-16T23:02:00Z">
        <w:r w:rsidR="00C1534F">
          <w:rPr>
            <w:rFonts w:ascii="Adobe Garamond Pro" w:hAnsi="Adobe Garamond Pro"/>
            <w:sz w:val="24"/>
            <w:szCs w:val="24"/>
          </w:rPr>
          <w:t xml:space="preserve">of the Blockchain. </w:t>
        </w:r>
      </w:ins>
      <w:del w:id="283" w:author="Nirav" w:date="2019-07-17T08:53:00Z">
        <w:r w:rsidRPr="002D0144" w:rsidDel="00B47CB6">
          <w:rPr>
            <w:rFonts w:ascii="Adobe Garamond Pro" w:hAnsi="Adobe Garamond Pro"/>
            <w:sz w:val="24"/>
            <w:szCs w:val="24"/>
            <w:rPrChange w:id="284" w:author="Nirav" w:date="2019-07-16T22:26:00Z">
              <w:rPr/>
            </w:rPrChange>
          </w:rPr>
          <w:delText>It’s j</w:delText>
        </w:r>
      </w:del>
      <w:ins w:id="285" w:author="Nirav" w:date="2019-07-17T08:53:00Z">
        <w:r w:rsidR="00B47CB6">
          <w:rPr>
            <w:rFonts w:ascii="Adobe Garamond Pro" w:hAnsi="Adobe Garamond Pro"/>
            <w:sz w:val="24"/>
            <w:szCs w:val="24"/>
          </w:rPr>
          <w:t>J</w:t>
        </w:r>
      </w:ins>
      <w:r w:rsidRPr="002D0144">
        <w:rPr>
          <w:rFonts w:ascii="Adobe Garamond Pro" w:hAnsi="Adobe Garamond Pro"/>
          <w:sz w:val="24"/>
          <w:szCs w:val="24"/>
          <w:rPrChange w:id="286" w:author="Nirav" w:date="2019-07-16T22:26:00Z">
            <w:rPr/>
          </w:rPrChange>
        </w:rPr>
        <w:t xml:space="preserve">ust like fingerprint </w:t>
      </w:r>
      <w:del w:id="287" w:author="Nirav" w:date="2019-07-17T08:53:00Z">
        <w:r w:rsidRPr="002D0144" w:rsidDel="00B47CB6">
          <w:rPr>
            <w:rFonts w:ascii="Adobe Garamond Pro" w:hAnsi="Adobe Garamond Pro"/>
            <w:sz w:val="24"/>
            <w:szCs w:val="24"/>
            <w:rPrChange w:id="288" w:author="Nirav" w:date="2019-07-16T22:26:00Z">
              <w:rPr/>
            </w:rPrChange>
          </w:rPr>
          <w:delText xml:space="preserve">of a </w:delText>
        </w:r>
      </w:del>
      <w:ins w:id="289" w:author="Nirav" w:date="2019-07-17T08:53:00Z">
        <w:r w:rsidR="00B47CB6">
          <w:rPr>
            <w:rFonts w:ascii="Adobe Garamond Pro" w:hAnsi="Adobe Garamond Pro"/>
            <w:sz w:val="24"/>
            <w:szCs w:val="24"/>
          </w:rPr>
          <w:t>uniquely identifie</w:t>
        </w:r>
      </w:ins>
      <w:ins w:id="290" w:author="Nirav" w:date="2019-07-17T08:54:00Z">
        <w:r w:rsidR="00B47CB6">
          <w:rPr>
            <w:rFonts w:ascii="Adobe Garamond Pro" w:hAnsi="Adobe Garamond Pro"/>
            <w:sz w:val="24"/>
            <w:szCs w:val="24"/>
          </w:rPr>
          <w:t xml:space="preserve">s a </w:t>
        </w:r>
      </w:ins>
      <w:r w:rsidRPr="002D0144">
        <w:rPr>
          <w:rFonts w:ascii="Adobe Garamond Pro" w:hAnsi="Adobe Garamond Pro"/>
          <w:sz w:val="24"/>
          <w:szCs w:val="24"/>
          <w:rPrChange w:id="291" w:author="Nirav" w:date="2019-07-16T22:26:00Z">
            <w:rPr/>
          </w:rPrChange>
        </w:rPr>
        <w:t xml:space="preserve">person, </w:t>
      </w:r>
      <w:del w:id="292" w:author="Nirav" w:date="2019-07-17T08:53:00Z">
        <w:r w:rsidRPr="002D0144" w:rsidDel="00B47CB6">
          <w:rPr>
            <w:rFonts w:ascii="Adobe Garamond Pro" w:hAnsi="Adobe Garamond Pro"/>
            <w:sz w:val="24"/>
            <w:szCs w:val="24"/>
            <w:rPrChange w:id="293" w:author="Nirav" w:date="2019-07-16T22:26:00Z">
              <w:rPr/>
            </w:rPrChange>
          </w:rPr>
          <w:delText xml:space="preserve">a person can be uniquely identified by his/her fingerprint and in the same way </w:delText>
        </w:r>
      </w:del>
      <w:r w:rsidRPr="002D0144">
        <w:rPr>
          <w:rFonts w:ascii="Adobe Garamond Pro" w:hAnsi="Adobe Garamond Pro"/>
          <w:sz w:val="24"/>
          <w:szCs w:val="24"/>
          <w:rPrChange w:id="294" w:author="Nirav" w:date="2019-07-16T22:26:00Z">
            <w:rPr/>
          </w:rPrChange>
        </w:rPr>
        <w:t xml:space="preserve">digital data can be uniquely identified by its hash. To generate hash of a digital data, it is passed through a hash function which then generates a unique string of fixed length. So, every video, audio file, document or any digital asset can be uniquely identified by its hash value. Hash algorithms are so </w:t>
      </w:r>
      <w:r w:rsidRPr="002D0144">
        <w:rPr>
          <w:rFonts w:ascii="Adobe Garamond Pro" w:hAnsi="Adobe Garamond Pro"/>
          <w:sz w:val="24"/>
          <w:szCs w:val="24"/>
          <w:rPrChange w:id="295" w:author="Nirav" w:date="2019-07-16T22:26:00Z">
            <w:rPr/>
          </w:rPrChange>
        </w:rPr>
        <w:lastRenderedPageBreak/>
        <w:t xml:space="preserve">designed that it can generate unique output of any document </w:t>
      </w:r>
      <w:del w:id="296" w:author="Nirav" w:date="2019-07-17T08:54:00Z">
        <w:r w:rsidRPr="002D0144" w:rsidDel="0096072C">
          <w:rPr>
            <w:rFonts w:ascii="Adobe Garamond Pro" w:hAnsi="Adobe Garamond Pro"/>
            <w:sz w:val="24"/>
            <w:szCs w:val="24"/>
            <w:rPrChange w:id="297" w:author="Nirav" w:date="2019-07-16T22:26:00Z">
              <w:rPr/>
            </w:rPrChange>
          </w:rPr>
          <w:delText>but the reverse is not possible</w:delText>
        </w:r>
      </w:del>
      <w:ins w:id="298" w:author="Nirav" w:date="2019-07-17T08:54:00Z">
        <w:r w:rsidR="0096072C">
          <w:rPr>
            <w:rFonts w:ascii="Adobe Garamond Pro" w:hAnsi="Adobe Garamond Pro"/>
            <w:sz w:val="24"/>
            <w:szCs w:val="24"/>
          </w:rPr>
          <w:t>which</w:t>
        </w:r>
      </w:ins>
      <w:ins w:id="299" w:author="Nirav" w:date="2019-07-17T08:55:00Z">
        <w:r w:rsidR="0096072C">
          <w:rPr>
            <w:rFonts w:ascii="Adobe Garamond Pro" w:hAnsi="Adobe Garamond Pro"/>
            <w:sz w:val="24"/>
            <w:szCs w:val="24"/>
          </w:rPr>
          <w:t xml:space="preserve"> cannot be reversed. Hashing is a one-way function</w:t>
        </w:r>
      </w:ins>
      <w:r w:rsidRPr="002D0144">
        <w:rPr>
          <w:rFonts w:ascii="Adobe Garamond Pro" w:hAnsi="Adobe Garamond Pro"/>
          <w:sz w:val="24"/>
          <w:szCs w:val="24"/>
          <w:rPrChange w:id="300" w:author="Nirav" w:date="2019-07-16T22:26:00Z">
            <w:rPr/>
          </w:rPrChange>
        </w:rPr>
        <w:t xml:space="preserve">. </w:t>
      </w:r>
    </w:p>
    <w:p w14:paraId="63C81EFE" w14:textId="087904BB" w:rsidR="006B5114" w:rsidRPr="002D0144" w:rsidRDefault="006B5114" w:rsidP="0048474C">
      <w:pPr>
        <w:jc w:val="both"/>
        <w:rPr>
          <w:rFonts w:ascii="Adobe Garamond Pro" w:hAnsi="Adobe Garamond Pro"/>
          <w:sz w:val="24"/>
          <w:szCs w:val="24"/>
          <w:rPrChange w:id="301" w:author="Nirav" w:date="2019-07-16T22:26:00Z">
            <w:rPr/>
          </w:rPrChange>
        </w:rPr>
        <w:pPrChange w:id="302" w:author="Nirav" w:date="2019-07-17T14:53:00Z">
          <w:pPr>
            <w:ind w:left="720"/>
            <w:jc w:val="both"/>
          </w:pPr>
        </w:pPrChange>
      </w:pPr>
      <w:r w:rsidRPr="002D0144">
        <w:rPr>
          <w:rFonts w:ascii="Adobe Garamond Pro" w:hAnsi="Adobe Garamond Pro"/>
          <w:sz w:val="24"/>
          <w:szCs w:val="24"/>
          <w:rPrChange w:id="303" w:author="Nirav" w:date="2019-07-16T22:26:00Z">
            <w:rPr/>
          </w:rPrChange>
        </w:rPr>
        <w:t>Even a</w:t>
      </w:r>
      <w:ins w:id="304" w:author="Nirav" w:date="2019-07-17T08:56:00Z">
        <w:r w:rsidR="0096072C">
          <w:rPr>
            <w:rFonts w:ascii="Adobe Garamond Pro" w:hAnsi="Adobe Garamond Pro"/>
            <w:sz w:val="24"/>
            <w:szCs w:val="24"/>
          </w:rPr>
          <w:t xml:space="preserve"> slight</w:t>
        </w:r>
      </w:ins>
      <w:r w:rsidRPr="002D0144">
        <w:rPr>
          <w:rFonts w:ascii="Adobe Garamond Pro" w:hAnsi="Adobe Garamond Pro"/>
          <w:sz w:val="24"/>
          <w:szCs w:val="24"/>
          <w:rPrChange w:id="305" w:author="Nirav" w:date="2019-07-16T22:26:00Z">
            <w:rPr/>
          </w:rPrChange>
        </w:rPr>
        <w:t xml:space="preserve"> change </w:t>
      </w:r>
      <w:del w:id="306" w:author="Nirav" w:date="2019-07-17T08:56:00Z">
        <w:r w:rsidRPr="002D0144" w:rsidDel="0096072C">
          <w:rPr>
            <w:rFonts w:ascii="Adobe Garamond Pro" w:hAnsi="Adobe Garamond Pro"/>
            <w:sz w:val="24"/>
            <w:szCs w:val="24"/>
            <w:rPrChange w:id="307" w:author="Nirav" w:date="2019-07-16T22:26:00Z">
              <w:rPr/>
            </w:rPrChange>
          </w:rPr>
          <w:delText xml:space="preserve">in bit of </w:delText>
        </w:r>
      </w:del>
      <w:r w:rsidRPr="002D0144">
        <w:rPr>
          <w:rFonts w:ascii="Adobe Garamond Pro" w:hAnsi="Adobe Garamond Pro"/>
          <w:sz w:val="24"/>
          <w:szCs w:val="24"/>
          <w:rPrChange w:id="308" w:author="Nirav" w:date="2019-07-16T22:26:00Z">
            <w:rPr/>
          </w:rPrChange>
        </w:rPr>
        <w:t>input will change the entire output</w:t>
      </w:r>
      <w:del w:id="309" w:author="Nirav" w:date="2019-07-17T08:56:00Z">
        <w:r w:rsidRPr="002D0144" w:rsidDel="0096072C">
          <w:rPr>
            <w:rFonts w:ascii="Adobe Garamond Pro" w:hAnsi="Adobe Garamond Pro"/>
            <w:sz w:val="24"/>
            <w:szCs w:val="24"/>
            <w:rPrChange w:id="310" w:author="Nirav" w:date="2019-07-16T22:26:00Z">
              <w:rPr/>
            </w:rPrChange>
          </w:rPr>
          <w:delText xml:space="preserve"> which is called avalanche effect</w:delText>
        </w:r>
      </w:del>
      <w:r w:rsidRPr="002D0144">
        <w:rPr>
          <w:rFonts w:ascii="Adobe Garamond Pro" w:hAnsi="Adobe Garamond Pro"/>
          <w:sz w:val="24"/>
          <w:szCs w:val="24"/>
          <w:rPrChange w:id="311" w:author="Nirav" w:date="2019-07-16T22:26:00Z">
            <w:rPr/>
          </w:rPrChange>
        </w:rPr>
        <w:t>.</w:t>
      </w:r>
      <w:ins w:id="312" w:author="Nirav" w:date="2019-07-17T08:56:00Z">
        <w:r w:rsidR="0096072C">
          <w:rPr>
            <w:rFonts w:ascii="Adobe Garamond Pro" w:hAnsi="Adobe Garamond Pro"/>
            <w:sz w:val="24"/>
            <w:szCs w:val="24"/>
          </w:rPr>
          <w:t xml:space="preserve"> This is called the avalanche effect.</w:t>
        </w:r>
      </w:ins>
      <w:del w:id="313" w:author="Nirav" w:date="2019-07-17T08:56:00Z">
        <w:r w:rsidRPr="002D0144" w:rsidDel="0096072C">
          <w:rPr>
            <w:rFonts w:ascii="Adobe Garamond Pro" w:hAnsi="Adobe Garamond Pro"/>
            <w:sz w:val="24"/>
            <w:szCs w:val="24"/>
            <w:rPrChange w:id="314" w:author="Nirav" w:date="2019-07-16T22:26:00Z">
              <w:rPr/>
            </w:rPrChange>
          </w:rPr>
          <w:delText xml:space="preserve"> For example we can see an illustration below:</w:delText>
        </w:r>
      </w:del>
    </w:p>
    <w:p w14:paraId="3C9362C8" w14:textId="77777777" w:rsidR="00FE2568" w:rsidRDefault="00FE2568" w:rsidP="0048474C">
      <w:pPr>
        <w:ind w:left="720"/>
        <w:jc w:val="both"/>
        <w:rPr>
          <w:ins w:id="315" w:author="Nirav" w:date="2019-07-17T09:11:00Z"/>
          <w:rFonts w:ascii="Adobe Garamond Pro" w:hAnsi="Adobe Garamond Pro"/>
          <w:b/>
          <w:bCs/>
          <w:sz w:val="24"/>
          <w:szCs w:val="24"/>
        </w:rPr>
        <w:pPrChange w:id="316" w:author="Nirav" w:date="2019-07-17T14:52:00Z">
          <w:pPr>
            <w:ind w:left="720"/>
          </w:pPr>
        </w:pPrChange>
      </w:pPr>
    </w:p>
    <w:p w14:paraId="0F59CF84" w14:textId="19B1298A" w:rsidR="006B5114" w:rsidRPr="002D0144" w:rsidRDefault="006B5114" w:rsidP="0048474C">
      <w:pPr>
        <w:ind w:left="720"/>
        <w:jc w:val="both"/>
        <w:rPr>
          <w:rFonts w:ascii="Adobe Garamond Pro" w:hAnsi="Adobe Garamond Pro"/>
          <w:sz w:val="24"/>
          <w:szCs w:val="24"/>
          <w:rPrChange w:id="317" w:author="Nirav" w:date="2019-07-16T22:26:00Z">
            <w:rPr/>
          </w:rPrChange>
        </w:rPr>
        <w:pPrChange w:id="318" w:author="Nirav" w:date="2019-07-17T14:52:00Z">
          <w:pPr>
            <w:ind w:left="720"/>
          </w:pPr>
        </w:pPrChange>
      </w:pPr>
      <w:r w:rsidRPr="0096072C">
        <w:rPr>
          <w:rFonts w:ascii="Adobe Garamond Pro" w:hAnsi="Adobe Garamond Pro"/>
          <w:b/>
          <w:bCs/>
          <w:sz w:val="24"/>
          <w:szCs w:val="24"/>
          <w:rPrChange w:id="319" w:author="Nirav" w:date="2019-07-17T08:59:00Z">
            <w:rPr/>
          </w:rPrChange>
        </w:rPr>
        <w:t>Input text</w:t>
      </w:r>
      <w:ins w:id="320" w:author="Nirav" w:date="2019-07-17T08:58:00Z">
        <w:r w:rsidR="0096072C">
          <w:rPr>
            <w:rFonts w:ascii="Adobe Garamond Pro" w:hAnsi="Adobe Garamond Pro"/>
            <w:sz w:val="24"/>
            <w:szCs w:val="24"/>
          </w:rPr>
          <w:tab/>
        </w:r>
        <w:r w:rsidR="0096072C">
          <w:rPr>
            <w:rFonts w:ascii="Adobe Garamond Pro" w:hAnsi="Adobe Garamond Pro"/>
            <w:sz w:val="24"/>
            <w:szCs w:val="24"/>
          </w:rPr>
          <w:tab/>
        </w:r>
      </w:ins>
      <w:commentRangeStart w:id="321"/>
      <w:del w:id="322" w:author="Nirav" w:date="2019-07-17T08:58:00Z">
        <w:r w:rsidRPr="0096072C" w:rsidDel="0096072C">
          <w:rPr>
            <w:rFonts w:ascii="Adobe Garamond Pro" w:hAnsi="Adobe Garamond Pro"/>
            <w:b/>
            <w:bCs/>
            <w:sz w:val="24"/>
            <w:szCs w:val="24"/>
            <w:rPrChange w:id="323" w:author="Nirav" w:date="2019-07-17T08:59:00Z">
              <w:rPr/>
            </w:rPrChange>
          </w:rPr>
          <w:delText xml:space="preserve">                                         </w:delText>
        </w:r>
        <w:r w:rsidRPr="0096072C" w:rsidDel="0096072C">
          <w:rPr>
            <w:rFonts w:ascii="Adobe Garamond Pro" w:hAnsi="Adobe Garamond Pro"/>
            <w:b/>
            <w:bCs/>
            <w:sz w:val="24"/>
            <w:szCs w:val="24"/>
            <w:rPrChange w:id="324" w:author="Nirav" w:date="2019-07-17T08:59:00Z">
              <w:rPr/>
            </w:rPrChange>
          </w:rPr>
          <w:tab/>
          <w:delText xml:space="preserve">        </w:delText>
        </w:r>
        <w:r w:rsidRPr="0096072C" w:rsidDel="0096072C">
          <w:rPr>
            <w:rFonts w:ascii="Adobe Garamond Pro" w:hAnsi="Adobe Garamond Pro"/>
            <w:b/>
            <w:bCs/>
            <w:sz w:val="24"/>
            <w:szCs w:val="24"/>
            <w:rPrChange w:id="325" w:author="Nirav" w:date="2019-07-17T08:59:00Z">
              <w:rPr/>
            </w:rPrChange>
          </w:rPr>
          <w:tab/>
        </w:r>
      </w:del>
      <w:r w:rsidRPr="0096072C">
        <w:rPr>
          <w:rFonts w:ascii="Adobe Garamond Pro" w:hAnsi="Adobe Garamond Pro"/>
          <w:b/>
          <w:bCs/>
          <w:sz w:val="24"/>
          <w:szCs w:val="24"/>
          <w:rPrChange w:id="326" w:author="Nirav" w:date="2019-07-17T08:59:00Z">
            <w:rPr/>
          </w:rPrChange>
        </w:rPr>
        <w:t>Hash value</w:t>
      </w:r>
      <w:commentRangeEnd w:id="321"/>
      <w:r w:rsidR="00C96996">
        <w:rPr>
          <w:rStyle w:val="CommentReference"/>
        </w:rPr>
        <w:commentReference w:id="321"/>
      </w:r>
    </w:p>
    <w:p w14:paraId="6401C3BE" w14:textId="77D14E5D" w:rsidR="0096072C" w:rsidRDefault="006B5114" w:rsidP="0048474C">
      <w:pPr>
        <w:ind w:left="720"/>
        <w:jc w:val="both"/>
        <w:rPr>
          <w:ins w:id="328" w:author="Nirav" w:date="2019-07-17T08:57:00Z"/>
          <w:rFonts w:ascii="Adobe Garamond Pro" w:hAnsi="Adobe Garamond Pro"/>
          <w:sz w:val="20"/>
          <w:szCs w:val="20"/>
        </w:rPr>
        <w:pPrChange w:id="329" w:author="Nirav" w:date="2019-07-17T14:52:00Z">
          <w:pPr>
            <w:ind w:left="720"/>
          </w:pPr>
        </w:pPrChange>
      </w:pPr>
      <w:del w:id="330" w:author="Nirav" w:date="2019-07-17T09:02:00Z">
        <w:r w:rsidRPr="002D0144" w:rsidDel="00B1517A">
          <w:rPr>
            <w:rFonts w:ascii="Adobe Garamond Pro" w:hAnsi="Adobe Garamond Pro"/>
            <w:sz w:val="24"/>
            <w:szCs w:val="24"/>
            <w:rPrChange w:id="331" w:author="Nirav" w:date="2019-07-16T22:26:00Z">
              <w:rPr/>
            </w:rPrChange>
          </w:rPr>
          <w:delText>today is rainy.</w:delText>
        </w:r>
      </w:del>
      <w:ins w:id="332" w:author="Nirav" w:date="2019-07-17T09:02:00Z">
        <w:r w:rsidR="00B1517A">
          <w:rPr>
            <w:rFonts w:ascii="Adobe Garamond Pro" w:hAnsi="Adobe Garamond Pro"/>
            <w:sz w:val="24"/>
            <w:szCs w:val="24"/>
          </w:rPr>
          <w:t>hello world</w:t>
        </w:r>
      </w:ins>
      <w:ins w:id="333" w:author="Nirav" w:date="2019-07-17T08:58:00Z">
        <w:r w:rsidR="0096072C">
          <w:rPr>
            <w:rFonts w:ascii="Adobe Garamond Pro" w:hAnsi="Adobe Garamond Pro"/>
            <w:sz w:val="24"/>
            <w:szCs w:val="24"/>
          </w:rPr>
          <w:tab/>
        </w:r>
        <w:r w:rsidR="0096072C">
          <w:rPr>
            <w:rFonts w:ascii="Adobe Garamond Pro" w:hAnsi="Adobe Garamond Pro"/>
            <w:sz w:val="24"/>
            <w:szCs w:val="24"/>
          </w:rPr>
          <w:tab/>
        </w:r>
      </w:ins>
      <w:del w:id="334" w:author="Nirav" w:date="2019-07-17T08:58:00Z">
        <w:r w:rsidRPr="00B1517A" w:rsidDel="0096072C">
          <w:rPr>
            <w:rFonts w:ascii="Adobe Garamond Pro" w:hAnsi="Adobe Garamond Pro"/>
            <w:smallCaps/>
            <w:sz w:val="24"/>
            <w:szCs w:val="24"/>
            <w:rPrChange w:id="335" w:author="Nirav" w:date="2019-07-17T09:05:00Z">
              <w:rPr/>
            </w:rPrChange>
          </w:rPr>
          <w:delText xml:space="preserve">    </w:delText>
        </w:r>
      </w:del>
      <w:del w:id="336" w:author="Nirav" w:date="2019-07-17T08:57:00Z">
        <w:r w:rsidRPr="00B1517A" w:rsidDel="0096072C">
          <w:rPr>
            <w:rFonts w:ascii="Adobe Garamond Pro" w:hAnsi="Adobe Garamond Pro"/>
            <w:smallCaps/>
            <w:sz w:val="20"/>
            <w:szCs w:val="20"/>
            <w:rPrChange w:id="337" w:author="Nirav" w:date="2019-07-17T09:05:00Z">
              <w:rPr>
                <w:sz w:val="18"/>
                <w:szCs w:val="18"/>
              </w:rPr>
            </w:rPrChange>
          </w:rPr>
          <w:delText xml:space="preserve">B9FF8C8D0D79379FA71EC557422A7B484A0EDF73FA4529B497AD76C4EA624D91                          </w:delText>
        </w:r>
      </w:del>
      <w:ins w:id="338" w:author="Nirav" w:date="2019-07-17T09:03:00Z">
        <w:r w:rsidR="00B1517A" w:rsidRPr="00B1517A">
          <w:rPr>
            <w:rFonts w:ascii="Adobe Garamond Pro" w:hAnsi="Adobe Garamond Pro"/>
            <w:smallCaps/>
            <w:sz w:val="24"/>
            <w:szCs w:val="24"/>
            <w:rPrChange w:id="339" w:author="Nirav" w:date="2019-07-17T09:05:00Z">
              <w:rPr>
                <w:rFonts w:ascii="Adobe Garamond Pro" w:hAnsi="Adobe Garamond Pro"/>
                <w:sz w:val="24"/>
                <w:szCs w:val="24"/>
              </w:rPr>
            </w:rPrChange>
          </w:rPr>
          <w:t>5</w:t>
        </w:r>
      </w:ins>
      <w:ins w:id="340" w:author="Nirav" w:date="2019-07-17T09:06:00Z">
        <w:r w:rsidR="00B1517A">
          <w:rPr>
            <w:rFonts w:ascii="Adobe Garamond Pro" w:hAnsi="Adobe Garamond Pro"/>
            <w:smallCaps/>
            <w:sz w:val="24"/>
            <w:szCs w:val="24"/>
          </w:rPr>
          <w:t>eb</w:t>
        </w:r>
      </w:ins>
      <w:ins w:id="341" w:author="Nirav" w:date="2019-07-17T09:03:00Z">
        <w:r w:rsidR="00B1517A" w:rsidRPr="00B1517A">
          <w:rPr>
            <w:rFonts w:ascii="Adobe Garamond Pro" w:hAnsi="Adobe Garamond Pro"/>
            <w:smallCaps/>
            <w:sz w:val="24"/>
            <w:szCs w:val="24"/>
            <w:rPrChange w:id="342" w:author="Nirav" w:date="2019-07-17T09:05:00Z">
              <w:rPr>
                <w:rFonts w:ascii="Adobe Garamond Pro" w:hAnsi="Adobe Garamond Pro"/>
                <w:sz w:val="24"/>
                <w:szCs w:val="24"/>
              </w:rPr>
            </w:rPrChange>
          </w:rPr>
          <w:t>63</w:t>
        </w:r>
      </w:ins>
      <w:ins w:id="343" w:author="Nirav" w:date="2019-07-17T09:06:00Z">
        <w:r w:rsidR="00B1517A">
          <w:rPr>
            <w:rFonts w:ascii="Adobe Garamond Pro" w:hAnsi="Adobe Garamond Pro"/>
            <w:smallCaps/>
            <w:sz w:val="24"/>
            <w:szCs w:val="24"/>
          </w:rPr>
          <w:t>bbbe01eeed</w:t>
        </w:r>
      </w:ins>
      <w:ins w:id="344" w:author="Nirav" w:date="2019-07-17T09:03:00Z">
        <w:r w:rsidR="00B1517A" w:rsidRPr="00B1517A">
          <w:rPr>
            <w:rFonts w:ascii="Adobe Garamond Pro" w:hAnsi="Adobe Garamond Pro"/>
            <w:smallCaps/>
            <w:sz w:val="24"/>
            <w:szCs w:val="24"/>
            <w:rPrChange w:id="345" w:author="Nirav" w:date="2019-07-17T09:05:00Z">
              <w:rPr>
                <w:rFonts w:ascii="Adobe Garamond Pro" w:hAnsi="Adobe Garamond Pro"/>
                <w:sz w:val="24"/>
                <w:szCs w:val="24"/>
              </w:rPr>
            </w:rPrChange>
          </w:rPr>
          <w:t>093</w:t>
        </w:r>
      </w:ins>
      <w:ins w:id="346" w:author="Nirav" w:date="2019-07-17T09:06:00Z">
        <w:r w:rsidR="00B1517A">
          <w:rPr>
            <w:rFonts w:ascii="Adobe Garamond Pro" w:hAnsi="Adobe Garamond Pro"/>
            <w:smallCaps/>
            <w:sz w:val="24"/>
            <w:szCs w:val="24"/>
          </w:rPr>
          <w:t>cb</w:t>
        </w:r>
      </w:ins>
      <w:ins w:id="347" w:author="Nirav" w:date="2019-07-17T09:03:00Z">
        <w:r w:rsidR="00B1517A" w:rsidRPr="00B1517A">
          <w:rPr>
            <w:rFonts w:ascii="Adobe Garamond Pro" w:hAnsi="Adobe Garamond Pro"/>
            <w:smallCaps/>
            <w:sz w:val="24"/>
            <w:szCs w:val="24"/>
            <w:rPrChange w:id="348" w:author="Nirav" w:date="2019-07-17T09:05:00Z">
              <w:rPr>
                <w:rFonts w:ascii="Adobe Garamond Pro" w:hAnsi="Adobe Garamond Pro"/>
                <w:sz w:val="24"/>
                <w:szCs w:val="24"/>
              </w:rPr>
            </w:rPrChange>
          </w:rPr>
          <w:t>22</w:t>
        </w:r>
      </w:ins>
      <w:ins w:id="349" w:author="Nirav" w:date="2019-07-17T09:06:00Z">
        <w:r w:rsidR="00B1517A">
          <w:rPr>
            <w:rFonts w:ascii="Adobe Garamond Pro" w:hAnsi="Adobe Garamond Pro"/>
            <w:smallCaps/>
            <w:sz w:val="24"/>
            <w:szCs w:val="24"/>
          </w:rPr>
          <w:t>bb</w:t>
        </w:r>
      </w:ins>
      <w:ins w:id="350" w:author="Nirav" w:date="2019-07-17T09:03:00Z">
        <w:r w:rsidR="00B1517A" w:rsidRPr="00B1517A">
          <w:rPr>
            <w:rFonts w:ascii="Adobe Garamond Pro" w:hAnsi="Adobe Garamond Pro"/>
            <w:smallCaps/>
            <w:sz w:val="24"/>
            <w:szCs w:val="24"/>
            <w:rPrChange w:id="351" w:author="Nirav" w:date="2019-07-17T09:05:00Z">
              <w:rPr>
                <w:rFonts w:ascii="Adobe Garamond Pro" w:hAnsi="Adobe Garamond Pro"/>
                <w:sz w:val="24"/>
                <w:szCs w:val="24"/>
              </w:rPr>
            </w:rPrChange>
          </w:rPr>
          <w:t>8</w:t>
        </w:r>
      </w:ins>
      <w:ins w:id="352" w:author="Nirav" w:date="2019-07-17T09:06:00Z">
        <w:r w:rsidR="00B1517A">
          <w:rPr>
            <w:rFonts w:ascii="Adobe Garamond Pro" w:hAnsi="Adobe Garamond Pro"/>
            <w:smallCaps/>
            <w:sz w:val="24"/>
            <w:szCs w:val="24"/>
          </w:rPr>
          <w:t>f</w:t>
        </w:r>
      </w:ins>
      <w:ins w:id="353" w:author="Nirav" w:date="2019-07-17T09:03:00Z">
        <w:r w:rsidR="00B1517A" w:rsidRPr="00B1517A">
          <w:rPr>
            <w:rFonts w:ascii="Adobe Garamond Pro" w:hAnsi="Adobe Garamond Pro"/>
            <w:smallCaps/>
            <w:sz w:val="24"/>
            <w:szCs w:val="24"/>
            <w:rPrChange w:id="354" w:author="Nirav" w:date="2019-07-17T09:05:00Z">
              <w:rPr>
                <w:rFonts w:ascii="Adobe Garamond Pro" w:hAnsi="Adobe Garamond Pro"/>
                <w:sz w:val="24"/>
                <w:szCs w:val="24"/>
              </w:rPr>
            </w:rPrChange>
          </w:rPr>
          <w:t>5</w:t>
        </w:r>
      </w:ins>
      <w:ins w:id="355" w:author="Nirav" w:date="2019-07-17T09:06:00Z">
        <w:r w:rsidR="00B1517A">
          <w:rPr>
            <w:rFonts w:ascii="Adobe Garamond Pro" w:hAnsi="Adobe Garamond Pro"/>
            <w:smallCaps/>
            <w:sz w:val="24"/>
            <w:szCs w:val="24"/>
          </w:rPr>
          <w:t>acdc</w:t>
        </w:r>
      </w:ins>
      <w:ins w:id="356" w:author="Nirav" w:date="2019-07-17T09:03:00Z">
        <w:r w:rsidR="00B1517A" w:rsidRPr="00B1517A">
          <w:rPr>
            <w:rFonts w:ascii="Adobe Garamond Pro" w:hAnsi="Adobe Garamond Pro"/>
            <w:smallCaps/>
            <w:sz w:val="24"/>
            <w:szCs w:val="24"/>
            <w:rPrChange w:id="357" w:author="Nirav" w:date="2019-07-17T09:05:00Z">
              <w:rPr>
                <w:rFonts w:ascii="Adobe Garamond Pro" w:hAnsi="Adobe Garamond Pro"/>
                <w:sz w:val="24"/>
                <w:szCs w:val="24"/>
              </w:rPr>
            </w:rPrChange>
          </w:rPr>
          <w:t>3</w:t>
        </w:r>
      </w:ins>
    </w:p>
    <w:p w14:paraId="037ABB3F" w14:textId="0E414F08" w:rsidR="006B5114" w:rsidRPr="002D0144" w:rsidRDefault="006B5114" w:rsidP="0048474C">
      <w:pPr>
        <w:ind w:left="720"/>
        <w:jc w:val="both"/>
        <w:rPr>
          <w:rFonts w:ascii="Adobe Garamond Pro" w:hAnsi="Adobe Garamond Pro"/>
          <w:sz w:val="20"/>
          <w:szCs w:val="20"/>
          <w:rPrChange w:id="358" w:author="Nirav" w:date="2019-07-16T22:26:00Z">
            <w:rPr>
              <w:sz w:val="18"/>
              <w:szCs w:val="18"/>
            </w:rPr>
          </w:rPrChange>
        </w:rPr>
        <w:pPrChange w:id="359" w:author="Nirav" w:date="2019-07-17T14:52:00Z">
          <w:pPr>
            <w:ind w:left="720"/>
          </w:pPr>
        </w:pPrChange>
      </w:pPr>
      <w:del w:id="360" w:author="Nirav" w:date="2019-07-17T09:02:00Z">
        <w:r w:rsidRPr="002D0144" w:rsidDel="00B1517A">
          <w:rPr>
            <w:rFonts w:ascii="Adobe Garamond Pro" w:hAnsi="Adobe Garamond Pro"/>
            <w:sz w:val="24"/>
            <w:szCs w:val="24"/>
            <w:rPrChange w:id="361" w:author="Nirav" w:date="2019-07-16T22:26:00Z">
              <w:rPr/>
            </w:rPrChange>
          </w:rPr>
          <w:delText>today is rai</w:delText>
        </w:r>
      </w:del>
      <w:ins w:id="362" w:author="Nirav" w:date="2019-07-17T09:02:00Z">
        <w:r w:rsidR="00B1517A">
          <w:rPr>
            <w:rFonts w:ascii="Adobe Garamond Pro" w:hAnsi="Adobe Garamond Pro"/>
            <w:sz w:val="24"/>
            <w:szCs w:val="24"/>
          </w:rPr>
          <w:t>hello</w:t>
        </w:r>
      </w:ins>
      <w:ins w:id="363" w:author="Nirav" w:date="2019-07-17T09:04:00Z">
        <w:r w:rsidR="00B1517A">
          <w:rPr>
            <w:rFonts w:ascii="Adobe Garamond Pro" w:hAnsi="Adobe Garamond Pro"/>
            <w:sz w:val="24"/>
            <w:szCs w:val="24"/>
          </w:rPr>
          <w:t>,w</w:t>
        </w:r>
      </w:ins>
      <w:ins w:id="364" w:author="Nirav" w:date="2019-07-17T09:02:00Z">
        <w:r w:rsidR="00B1517A">
          <w:rPr>
            <w:rFonts w:ascii="Adobe Garamond Pro" w:hAnsi="Adobe Garamond Pro"/>
            <w:sz w:val="24"/>
            <w:szCs w:val="24"/>
          </w:rPr>
          <w:t>orld</w:t>
        </w:r>
      </w:ins>
      <w:ins w:id="365" w:author="Nirav" w:date="2019-07-17T08:59:00Z">
        <w:r w:rsidR="0096072C">
          <w:rPr>
            <w:rFonts w:ascii="Adobe Garamond Pro" w:hAnsi="Adobe Garamond Pro"/>
            <w:sz w:val="24"/>
            <w:szCs w:val="24"/>
          </w:rPr>
          <w:tab/>
        </w:r>
        <w:r w:rsidR="0096072C">
          <w:rPr>
            <w:rFonts w:ascii="Adobe Garamond Pro" w:hAnsi="Adobe Garamond Pro"/>
            <w:sz w:val="24"/>
            <w:szCs w:val="24"/>
          </w:rPr>
          <w:tab/>
        </w:r>
      </w:ins>
      <w:ins w:id="366" w:author="Nirav" w:date="2019-07-17T09:04:00Z">
        <w:r w:rsidR="00B1517A" w:rsidRPr="00B1517A">
          <w:rPr>
            <w:rFonts w:ascii="Adobe Garamond Pro" w:hAnsi="Adobe Garamond Pro"/>
            <w:smallCaps/>
            <w:sz w:val="24"/>
            <w:szCs w:val="24"/>
            <w:rPrChange w:id="367" w:author="Nirav" w:date="2019-07-17T09:08:00Z">
              <w:rPr>
                <w:rFonts w:ascii="Adobe Garamond Pro" w:hAnsi="Adobe Garamond Pro"/>
                <w:sz w:val="24"/>
                <w:szCs w:val="24"/>
              </w:rPr>
            </w:rPrChange>
          </w:rPr>
          <w:t>3</w:t>
        </w:r>
      </w:ins>
      <w:ins w:id="368" w:author="Nirav" w:date="2019-07-17T09:08:00Z">
        <w:r w:rsidR="00B1517A" w:rsidRPr="00B1517A">
          <w:rPr>
            <w:rFonts w:ascii="Adobe Garamond Pro" w:hAnsi="Adobe Garamond Pro"/>
            <w:smallCaps/>
            <w:sz w:val="24"/>
            <w:szCs w:val="24"/>
            <w:rPrChange w:id="369" w:author="Nirav" w:date="2019-07-17T09:08:00Z">
              <w:rPr>
                <w:rFonts w:ascii="Adobe Garamond Pro" w:hAnsi="Adobe Garamond Pro"/>
                <w:sz w:val="24"/>
                <w:szCs w:val="24"/>
              </w:rPr>
            </w:rPrChange>
          </w:rPr>
          <w:t>cb</w:t>
        </w:r>
      </w:ins>
      <w:ins w:id="370" w:author="Nirav" w:date="2019-07-17T09:04:00Z">
        <w:r w:rsidR="00B1517A" w:rsidRPr="00B1517A">
          <w:rPr>
            <w:rFonts w:ascii="Adobe Garamond Pro" w:hAnsi="Adobe Garamond Pro"/>
            <w:smallCaps/>
            <w:sz w:val="24"/>
            <w:szCs w:val="24"/>
            <w:rPrChange w:id="371" w:author="Nirav" w:date="2019-07-17T09:08:00Z">
              <w:rPr>
                <w:rFonts w:ascii="Adobe Garamond Pro" w:hAnsi="Adobe Garamond Pro"/>
                <w:sz w:val="24"/>
                <w:szCs w:val="24"/>
              </w:rPr>
            </w:rPrChange>
          </w:rPr>
          <w:t>95</w:t>
        </w:r>
      </w:ins>
      <w:ins w:id="372" w:author="Nirav" w:date="2019-07-17T09:08:00Z">
        <w:r w:rsidR="00B1517A" w:rsidRPr="00B1517A">
          <w:rPr>
            <w:rFonts w:ascii="Adobe Garamond Pro" w:hAnsi="Adobe Garamond Pro"/>
            <w:smallCaps/>
            <w:sz w:val="24"/>
            <w:szCs w:val="24"/>
            <w:rPrChange w:id="373" w:author="Nirav" w:date="2019-07-17T09:08:00Z">
              <w:rPr>
                <w:rFonts w:ascii="Adobe Garamond Pro" w:hAnsi="Adobe Garamond Pro"/>
                <w:sz w:val="24"/>
                <w:szCs w:val="24"/>
              </w:rPr>
            </w:rPrChange>
          </w:rPr>
          <w:t>cfbe</w:t>
        </w:r>
      </w:ins>
      <w:ins w:id="374" w:author="Nirav" w:date="2019-07-17T09:04:00Z">
        <w:r w:rsidR="00B1517A" w:rsidRPr="00B1517A">
          <w:rPr>
            <w:rFonts w:ascii="Adobe Garamond Pro" w:hAnsi="Adobe Garamond Pro"/>
            <w:smallCaps/>
            <w:sz w:val="24"/>
            <w:szCs w:val="24"/>
            <w:rPrChange w:id="375" w:author="Nirav" w:date="2019-07-17T09:08:00Z">
              <w:rPr>
                <w:rFonts w:ascii="Adobe Garamond Pro" w:hAnsi="Adobe Garamond Pro"/>
                <w:sz w:val="24"/>
                <w:szCs w:val="24"/>
              </w:rPr>
            </w:rPrChange>
          </w:rPr>
          <w:t>1035</w:t>
        </w:r>
      </w:ins>
      <w:ins w:id="376" w:author="Nirav" w:date="2019-07-17T09:08:00Z">
        <w:r w:rsidR="00B1517A" w:rsidRPr="00B1517A">
          <w:rPr>
            <w:rFonts w:ascii="Adobe Garamond Pro" w:hAnsi="Adobe Garamond Pro"/>
            <w:smallCaps/>
            <w:sz w:val="24"/>
            <w:szCs w:val="24"/>
            <w:rPrChange w:id="377" w:author="Nirav" w:date="2019-07-17T09:08:00Z">
              <w:rPr>
                <w:rFonts w:ascii="Adobe Garamond Pro" w:hAnsi="Adobe Garamond Pro"/>
                <w:sz w:val="24"/>
                <w:szCs w:val="24"/>
              </w:rPr>
            </w:rPrChange>
          </w:rPr>
          <w:t>bce</w:t>
        </w:r>
      </w:ins>
      <w:ins w:id="378" w:author="Nirav" w:date="2019-07-17T09:04:00Z">
        <w:r w:rsidR="00B1517A" w:rsidRPr="00B1517A">
          <w:rPr>
            <w:rFonts w:ascii="Adobe Garamond Pro" w:hAnsi="Adobe Garamond Pro"/>
            <w:smallCaps/>
            <w:sz w:val="24"/>
            <w:szCs w:val="24"/>
            <w:rPrChange w:id="379" w:author="Nirav" w:date="2019-07-17T09:08:00Z">
              <w:rPr>
                <w:rFonts w:ascii="Adobe Garamond Pro" w:hAnsi="Adobe Garamond Pro"/>
                <w:sz w:val="24"/>
                <w:szCs w:val="24"/>
              </w:rPr>
            </w:rPrChange>
          </w:rPr>
          <w:t>8</w:t>
        </w:r>
      </w:ins>
      <w:ins w:id="380" w:author="Nirav" w:date="2019-07-17T09:08:00Z">
        <w:r w:rsidR="00B1517A" w:rsidRPr="00B1517A">
          <w:rPr>
            <w:rFonts w:ascii="Adobe Garamond Pro" w:hAnsi="Adobe Garamond Pro"/>
            <w:smallCaps/>
            <w:sz w:val="24"/>
            <w:szCs w:val="24"/>
            <w:rPrChange w:id="381" w:author="Nirav" w:date="2019-07-17T09:08:00Z">
              <w:rPr>
                <w:rFonts w:ascii="Adobe Garamond Pro" w:hAnsi="Adobe Garamond Pro"/>
                <w:sz w:val="24"/>
                <w:szCs w:val="24"/>
              </w:rPr>
            </w:rPrChange>
          </w:rPr>
          <w:t>c</w:t>
        </w:r>
      </w:ins>
      <w:ins w:id="382" w:author="Nirav" w:date="2019-07-17T09:04:00Z">
        <w:r w:rsidR="00B1517A" w:rsidRPr="00B1517A">
          <w:rPr>
            <w:rFonts w:ascii="Adobe Garamond Pro" w:hAnsi="Adobe Garamond Pro"/>
            <w:smallCaps/>
            <w:sz w:val="24"/>
            <w:szCs w:val="24"/>
            <w:rPrChange w:id="383" w:author="Nirav" w:date="2019-07-17T09:08:00Z">
              <w:rPr>
                <w:rFonts w:ascii="Adobe Garamond Pro" w:hAnsi="Adobe Garamond Pro"/>
                <w:sz w:val="24"/>
                <w:szCs w:val="24"/>
              </w:rPr>
            </w:rPrChange>
          </w:rPr>
          <w:t>448</w:t>
        </w:r>
      </w:ins>
      <w:ins w:id="384" w:author="Nirav" w:date="2019-07-17T09:08:00Z">
        <w:r w:rsidR="00B1517A" w:rsidRPr="00B1517A">
          <w:rPr>
            <w:rFonts w:ascii="Adobe Garamond Pro" w:hAnsi="Adobe Garamond Pro"/>
            <w:smallCaps/>
            <w:sz w:val="24"/>
            <w:szCs w:val="24"/>
            <w:rPrChange w:id="385" w:author="Nirav" w:date="2019-07-17T09:08:00Z">
              <w:rPr>
                <w:rFonts w:ascii="Adobe Garamond Pro" w:hAnsi="Adobe Garamond Pro"/>
                <w:sz w:val="24"/>
                <w:szCs w:val="24"/>
              </w:rPr>
            </w:rPrChange>
          </w:rPr>
          <w:t>fcaf</w:t>
        </w:r>
      </w:ins>
      <w:ins w:id="386" w:author="Nirav" w:date="2019-07-17T09:04:00Z">
        <w:r w:rsidR="00B1517A" w:rsidRPr="00B1517A">
          <w:rPr>
            <w:rFonts w:ascii="Adobe Garamond Pro" w:hAnsi="Adobe Garamond Pro"/>
            <w:smallCaps/>
            <w:sz w:val="24"/>
            <w:szCs w:val="24"/>
            <w:rPrChange w:id="387" w:author="Nirav" w:date="2019-07-17T09:08:00Z">
              <w:rPr>
                <w:rFonts w:ascii="Adobe Garamond Pro" w:hAnsi="Adobe Garamond Pro"/>
                <w:sz w:val="24"/>
                <w:szCs w:val="24"/>
              </w:rPr>
            </w:rPrChange>
          </w:rPr>
          <w:t>80</w:t>
        </w:r>
      </w:ins>
      <w:ins w:id="388" w:author="Nirav" w:date="2019-07-17T09:08:00Z">
        <w:r w:rsidR="00B1517A" w:rsidRPr="00B1517A">
          <w:rPr>
            <w:rFonts w:ascii="Adobe Garamond Pro" w:hAnsi="Adobe Garamond Pro"/>
            <w:smallCaps/>
            <w:sz w:val="24"/>
            <w:szCs w:val="24"/>
            <w:rPrChange w:id="389" w:author="Nirav" w:date="2019-07-17T09:08:00Z">
              <w:rPr>
                <w:rFonts w:ascii="Adobe Garamond Pro" w:hAnsi="Adobe Garamond Pro"/>
                <w:sz w:val="24"/>
                <w:szCs w:val="24"/>
              </w:rPr>
            </w:rPrChange>
          </w:rPr>
          <w:t>fe</w:t>
        </w:r>
      </w:ins>
      <w:ins w:id="390" w:author="Nirav" w:date="2019-07-17T09:04:00Z">
        <w:r w:rsidR="00B1517A" w:rsidRPr="00B1517A">
          <w:rPr>
            <w:rFonts w:ascii="Adobe Garamond Pro" w:hAnsi="Adobe Garamond Pro"/>
            <w:smallCaps/>
            <w:sz w:val="24"/>
            <w:szCs w:val="24"/>
            <w:rPrChange w:id="391" w:author="Nirav" w:date="2019-07-17T09:08:00Z">
              <w:rPr>
                <w:rFonts w:ascii="Adobe Garamond Pro" w:hAnsi="Adobe Garamond Pro"/>
                <w:sz w:val="24"/>
                <w:szCs w:val="24"/>
              </w:rPr>
            </w:rPrChange>
          </w:rPr>
          <w:t>7</w:t>
        </w:r>
      </w:ins>
      <w:ins w:id="392" w:author="Nirav" w:date="2019-07-17T09:08:00Z">
        <w:r w:rsidR="00B1517A" w:rsidRPr="00B1517A">
          <w:rPr>
            <w:rFonts w:ascii="Adobe Garamond Pro" w:hAnsi="Adobe Garamond Pro"/>
            <w:smallCaps/>
            <w:sz w:val="24"/>
            <w:szCs w:val="24"/>
            <w:rPrChange w:id="393" w:author="Nirav" w:date="2019-07-17T09:08:00Z">
              <w:rPr>
                <w:rFonts w:ascii="Adobe Garamond Pro" w:hAnsi="Adobe Garamond Pro"/>
                <w:sz w:val="24"/>
                <w:szCs w:val="24"/>
              </w:rPr>
            </w:rPrChange>
          </w:rPr>
          <w:t>d</w:t>
        </w:r>
      </w:ins>
      <w:ins w:id="394" w:author="Nirav" w:date="2019-07-17T09:04:00Z">
        <w:r w:rsidR="00B1517A" w:rsidRPr="00B1517A">
          <w:rPr>
            <w:rFonts w:ascii="Adobe Garamond Pro" w:hAnsi="Adobe Garamond Pro"/>
            <w:smallCaps/>
            <w:sz w:val="24"/>
            <w:szCs w:val="24"/>
            <w:rPrChange w:id="395" w:author="Nirav" w:date="2019-07-17T09:08:00Z">
              <w:rPr>
                <w:rFonts w:ascii="Adobe Garamond Pro" w:hAnsi="Adobe Garamond Pro"/>
                <w:sz w:val="24"/>
                <w:szCs w:val="24"/>
              </w:rPr>
            </w:rPrChange>
          </w:rPr>
          <w:t>9</w:t>
        </w:r>
      </w:ins>
      <w:del w:id="396" w:author="Nirav" w:date="2019-07-17T08:59:00Z">
        <w:r w:rsidRPr="002D0144" w:rsidDel="0096072C">
          <w:rPr>
            <w:rFonts w:ascii="Adobe Garamond Pro" w:hAnsi="Adobe Garamond Pro"/>
            <w:sz w:val="24"/>
            <w:szCs w:val="24"/>
            <w:rPrChange w:id="397" w:author="Nirav" w:date="2019-07-16T22:26:00Z">
              <w:rPr/>
            </w:rPrChange>
          </w:rPr>
          <w:delText>ny</w:delText>
        </w:r>
        <w:r w:rsidRPr="002D0144" w:rsidDel="0096072C">
          <w:rPr>
            <w:rFonts w:ascii="Adobe Garamond Pro" w:hAnsi="Adobe Garamond Pro"/>
            <w:sz w:val="24"/>
            <w:szCs w:val="24"/>
            <w:rPrChange w:id="398" w:author="Nirav" w:date="2019-07-16T22:26:00Z">
              <w:rPr/>
            </w:rPrChange>
          </w:rPr>
          <w:tab/>
          <w:delText xml:space="preserve">  </w:delText>
        </w:r>
      </w:del>
      <w:del w:id="399" w:author="Nirav" w:date="2019-07-17T08:58:00Z">
        <w:r w:rsidRPr="002D0144" w:rsidDel="0096072C">
          <w:rPr>
            <w:rFonts w:ascii="Adobe Garamond Pro" w:hAnsi="Adobe Garamond Pro"/>
            <w:sz w:val="20"/>
            <w:szCs w:val="20"/>
            <w:rPrChange w:id="400" w:author="Nirav" w:date="2019-07-16T22:26:00Z">
              <w:rPr>
                <w:sz w:val="18"/>
                <w:szCs w:val="18"/>
              </w:rPr>
            </w:rPrChange>
          </w:rPr>
          <w:delText>D52A5C6E0174732459239427143C446C1BBE865EA577F411236ECD6AD0B25CF9</w:delText>
        </w:r>
      </w:del>
    </w:p>
    <w:p w14:paraId="166E0D85" w14:textId="77777777" w:rsidR="006B5114" w:rsidRPr="002D0144" w:rsidRDefault="006B5114" w:rsidP="0048474C">
      <w:pPr>
        <w:ind w:left="720"/>
        <w:jc w:val="both"/>
        <w:rPr>
          <w:rFonts w:ascii="Adobe Garamond Pro" w:hAnsi="Adobe Garamond Pro"/>
          <w:sz w:val="20"/>
          <w:szCs w:val="20"/>
          <w:rPrChange w:id="401" w:author="Nirav" w:date="2019-07-16T22:26:00Z">
            <w:rPr>
              <w:sz w:val="18"/>
              <w:szCs w:val="18"/>
            </w:rPr>
          </w:rPrChange>
        </w:rPr>
        <w:pPrChange w:id="402" w:author="Nirav" w:date="2019-07-17T14:52:00Z">
          <w:pPr>
            <w:ind w:left="720"/>
          </w:pPr>
        </w:pPrChange>
      </w:pPr>
    </w:p>
    <w:p w14:paraId="3369156A" w14:textId="3A3FFDBD" w:rsidR="0054667A" w:rsidRPr="0054667A" w:rsidRDefault="0054667A" w:rsidP="0048474C">
      <w:pPr>
        <w:jc w:val="both"/>
        <w:rPr>
          <w:ins w:id="403" w:author="Nirav" w:date="2019-07-17T15:19:00Z"/>
          <w:rFonts w:ascii="Adobe Garamond Pro" w:hAnsi="Adobe Garamond Pro"/>
          <w:b/>
          <w:bCs/>
          <w:sz w:val="24"/>
          <w:szCs w:val="24"/>
          <w:rPrChange w:id="404" w:author="Nirav" w:date="2019-07-17T15:19:00Z">
            <w:rPr>
              <w:ins w:id="405" w:author="Nirav" w:date="2019-07-17T15:19:00Z"/>
              <w:rFonts w:ascii="Adobe Garamond Pro" w:hAnsi="Adobe Garamond Pro"/>
              <w:sz w:val="24"/>
              <w:szCs w:val="24"/>
            </w:rPr>
          </w:rPrChange>
        </w:rPr>
      </w:pPr>
      <w:ins w:id="406" w:author="Nirav" w:date="2019-07-17T15:19:00Z">
        <w:r>
          <w:rPr>
            <w:rFonts w:ascii="Adobe Garamond Pro" w:hAnsi="Adobe Garamond Pro"/>
            <w:b/>
            <w:bCs/>
            <w:sz w:val="24"/>
            <w:szCs w:val="24"/>
          </w:rPr>
          <w:t>Blockchain Architecture</w:t>
        </w:r>
      </w:ins>
    </w:p>
    <w:p w14:paraId="6B12E562" w14:textId="43F611C1" w:rsidR="00F8521E" w:rsidRDefault="006B5114" w:rsidP="0048474C">
      <w:pPr>
        <w:jc w:val="both"/>
        <w:rPr>
          <w:ins w:id="407" w:author="Nirav" w:date="2019-07-17T15:19:00Z"/>
          <w:rFonts w:ascii="Adobe Garamond Pro" w:hAnsi="Adobe Garamond Pro"/>
          <w:sz w:val="24"/>
          <w:szCs w:val="24"/>
        </w:rPr>
      </w:pPr>
      <w:r w:rsidRPr="002D0144">
        <w:rPr>
          <w:rFonts w:ascii="Adobe Garamond Pro" w:hAnsi="Adobe Garamond Pro"/>
          <w:sz w:val="24"/>
          <w:szCs w:val="24"/>
          <w:rPrChange w:id="408" w:author="Nirav" w:date="2019-07-16T22:26:00Z">
            <w:rPr/>
          </w:rPrChange>
        </w:rPr>
        <w:t>Blockchain is based on distributed peer-to-peer network in which there are lots of computers, probably thousands or even millions</w:t>
      </w:r>
      <w:ins w:id="409" w:author="Nirav" w:date="2019-07-17T11:25:00Z">
        <w:r w:rsidR="00F8521E">
          <w:rPr>
            <w:rFonts w:ascii="Adobe Garamond Pro" w:hAnsi="Adobe Garamond Pro"/>
            <w:sz w:val="24"/>
            <w:szCs w:val="24"/>
          </w:rPr>
          <w:t>,</w:t>
        </w:r>
      </w:ins>
      <w:r w:rsidRPr="002D0144">
        <w:rPr>
          <w:rFonts w:ascii="Adobe Garamond Pro" w:hAnsi="Adobe Garamond Pro"/>
          <w:sz w:val="24"/>
          <w:szCs w:val="24"/>
          <w:rPrChange w:id="410" w:author="Nirav" w:date="2019-07-16T22:26:00Z">
            <w:rPr/>
          </w:rPrChange>
        </w:rPr>
        <w:t xml:space="preserve"> and all of them are interconnected with each other. All of those computer</w:t>
      </w:r>
      <w:ins w:id="411" w:author="Nirav" w:date="2019-07-17T11:25:00Z">
        <w:r w:rsidR="00F8521E">
          <w:rPr>
            <w:rFonts w:ascii="Adobe Garamond Pro" w:hAnsi="Adobe Garamond Pro"/>
            <w:sz w:val="24"/>
            <w:szCs w:val="24"/>
          </w:rPr>
          <w:t>s</w:t>
        </w:r>
      </w:ins>
      <w:r w:rsidRPr="002D0144">
        <w:rPr>
          <w:rFonts w:ascii="Adobe Garamond Pro" w:hAnsi="Adobe Garamond Pro"/>
          <w:sz w:val="24"/>
          <w:szCs w:val="24"/>
          <w:rPrChange w:id="412" w:author="Nirav" w:date="2019-07-16T22:26:00Z">
            <w:rPr/>
          </w:rPrChange>
        </w:rPr>
        <w:t xml:space="preserve"> own </w:t>
      </w:r>
      <w:ins w:id="413" w:author="Nirav" w:date="2019-07-17T11:25:00Z">
        <w:r w:rsidR="00F8521E">
          <w:rPr>
            <w:rFonts w:ascii="Adobe Garamond Pro" w:hAnsi="Adobe Garamond Pro"/>
            <w:sz w:val="24"/>
            <w:szCs w:val="24"/>
          </w:rPr>
          <w:t xml:space="preserve">the </w:t>
        </w:r>
      </w:ins>
      <w:r w:rsidRPr="002D0144">
        <w:rPr>
          <w:rFonts w:ascii="Adobe Garamond Pro" w:hAnsi="Adobe Garamond Pro"/>
          <w:sz w:val="24"/>
          <w:szCs w:val="24"/>
          <w:rPrChange w:id="414" w:author="Nirav" w:date="2019-07-16T22:26:00Z">
            <w:rPr/>
          </w:rPrChange>
        </w:rPr>
        <w:t>Blockchain</w:t>
      </w:r>
      <w:del w:id="415" w:author="Nirav" w:date="2019-07-17T09:12:00Z">
        <w:r w:rsidRPr="002D0144" w:rsidDel="00FE2568">
          <w:rPr>
            <w:rFonts w:ascii="Adobe Garamond Pro" w:hAnsi="Adobe Garamond Pro"/>
            <w:sz w:val="24"/>
            <w:szCs w:val="24"/>
            <w:rPrChange w:id="416" w:author="Nirav" w:date="2019-07-16T22:26:00Z">
              <w:rPr/>
            </w:rPrChange>
          </w:rPr>
          <w:delText xml:space="preserve">, </w:delText>
        </w:r>
      </w:del>
      <w:ins w:id="417" w:author="Nirav" w:date="2019-07-17T09:12:00Z">
        <w:r w:rsidR="00FE2568">
          <w:rPr>
            <w:rFonts w:ascii="Adobe Garamond Pro" w:hAnsi="Adobe Garamond Pro"/>
            <w:sz w:val="24"/>
            <w:szCs w:val="24"/>
          </w:rPr>
          <w:t>.</w:t>
        </w:r>
        <w:r w:rsidR="00FE2568" w:rsidRPr="002D0144">
          <w:rPr>
            <w:rFonts w:ascii="Adobe Garamond Pro" w:hAnsi="Adobe Garamond Pro"/>
            <w:sz w:val="24"/>
            <w:szCs w:val="24"/>
            <w:rPrChange w:id="418" w:author="Nirav" w:date="2019-07-16T22:26:00Z">
              <w:rPr/>
            </w:rPrChange>
          </w:rPr>
          <w:t xml:space="preserve"> </w:t>
        </w:r>
      </w:ins>
      <w:del w:id="419" w:author="Nirav" w:date="2019-07-17T09:12:00Z">
        <w:r w:rsidRPr="002D0144" w:rsidDel="00FE2568">
          <w:rPr>
            <w:rFonts w:ascii="Adobe Garamond Pro" w:hAnsi="Adobe Garamond Pro"/>
            <w:sz w:val="24"/>
            <w:szCs w:val="24"/>
            <w:rPrChange w:id="420" w:author="Nirav" w:date="2019-07-16T22:26:00Z">
              <w:rPr/>
            </w:rPrChange>
          </w:rPr>
          <w:delText>like i</w:delText>
        </w:r>
      </w:del>
      <w:ins w:id="421" w:author="Nirav" w:date="2019-07-17T09:12:00Z">
        <w:r w:rsidR="00FE2568">
          <w:rPr>
            <w:rFonts w:ascii="Adobe Garamond Pro" w:hAnsi="Adobe Garamond Pro"/>
            <w:sz w:val="24"/>
            <w:szCs w:val="24"/>
          </w:rPr>
          <w:t>I</w:t>
        </w:r>
      </w:ins>
      <w:r w:rsidRPr="002D0144">
        <w:rPr>
          <w:rFonts w:ascii="Adobe Garamond Pro" w:hAnsi="Adobe Garamond Pro"/>
          <w:sz w:val="24"/>
          <w:szCs w:val="24"/>
          <w:rPrChange w:id="422" w:author="Nirav" w:date="2019-07-16T22:26:00Z">
            <w:rPr/>
          </w:rPrChange>
        </w:rPr>
        <w:t xml:space="preserve">nstead of </w:t>
      </w:r>
      <w:ins w:id="423" w:author="Nirav" w:date="2019-07-17T09:13:00Z">
        <w:r w:rsidR="00FE2568">
          <w:rPr>
            <w:rFonts w:ascii="Adobe Garamond Pro" w:hAnsi="Adobe Garamond Pro"/>
            <w:sz w:val="24"/>
            <w:szCs w:val="24"/>
          </w:rPr>
          <w:t xml:space="preserve">the </w:t>
        </w:r>
        <w:r w:rsidR="00FE2568" w:rsidRPr="006B67A2">
          <w:rPr>
            <w:rFonts w:ascii="Adobe Garamond Pro" w:hAnsi="Adobe Garamond Pro"/>
            <w:sz w:val="24"/>
            <w:szCs w:val="24"/>
          </w:rPr>
          <w:t xml:space="preserve">central government </w:t>
        </w:r>
        <w:r w:rsidR="00FE2568">
          <w:rPr>
            <w:rFonts w:ascii="Adobe Garamond Pro" w:hAnsi="Adobe Garamond Pro"/>
            <w:sz w:val="24"/>
            <w:szCs w:val="24"/>
          </w:rPr>
          <w:t xml:space="preserve">or a bank </w:t>
        </w:r>
      </w:ins>
      <w:r w:rsidRPr="002D0144">
        <w:rPr>
          <w:rFonts w:ascii="Adobe Garamond Pro" w:hAnsi="Adobe Garamond Pro"/>
          <w:sz w:val="24"/>
          <w:szCs w:val="24"/>
          <w:rPrChange w:id="424" w:author="Nirav" w:date="2019-07-16T22:26:00Z">
            <w:rPr/>
          </w:rPrChange>
        </w:rPr>
        <w:t>owning the property transactions</w:t>
      </w:r>
      <w:del w:id="425" w:author="Nirav" w:date="2019-07-17T09:13:00Z">
        <w:r w:rsidRPr="002D0144" w:rsidDel="00FE2568">
          <w:rPr>
            <w:rFonts w:ascii="Adobe Garamond Pro" w:hAnsi="Adobe Garamond Pro"/>
            <w:sz w:val="24"/>
            <w:szCs w:val="24"/>
            <w:rPrChange w:id="426" w:author="Nirav" w:date="2019-07-16T22:26:00Z">
              <w:rPr/>
            </w:rPrChange>
          </w:rPr>
          <w:delText xml:space="preserve"> by some central government agency or money transaction data by some central bank</w:delText>
        </w:r>
      </w:del>
      <w:r w:rsidRPr="002D0144">
        <w:rPr>
          <w:rFonts w:ascii="Adobe Garamond Pro" w:hAnsi="Adobe Garamond Pro"/>
          <w:sz w:val="24"/>
          <w:szCs w:val="24"/>
          <w:rPrChange w:id="427" w:author="Nirav" w:date="2019-07-16T22:26:00Z">
            <w:rPr/>
          </w:rPrChange>
        </w:rPr>
        <w:t xml:space="preserve">, </w:t>
      </w:r>
      <w:del w:id="428" w:author="Nirav" w:date="2019-07-17T09:13:00Z">
        <w:r w:rsidRPr="002D0144" w:rsidDel="004D00D7">
          <w:rPr>
            <w:rFonts w:ascii="Adobe Garamond Pro" w:hAnsi="Adobe Garamond Pro"/>
            <w:sz w:val="24"/>
            <w:szCs w:val="24"/>
            <w:rPrChange w:id="429" w:author="Nirav" w:date="2019-07-16T22:26:00Z">
              <w:rPr/>
            </w:rPrChange>
          </w:rPr>
          <w:delText xml:space="preserve">those </w:delText>
        </w:r>
      </w:del>
      <w:ins w:id="430" w:author="Nirav" w:date="2019-07-17T09:13:00Z">
        <w:r w:rsidR="004D00D7">
          <w:rPr>
            <w:rFonts w:ascii="Adobe Garamond Pro" w:hAnsi="Adobe Garamond Pro"/>
            <w:sz w:val="24"/>
            <w:szCs w:val="24"/>
          </w:rPr>
          <w:t>such</w:t>
        </w:r>
        <w:r w:rsidR="004D00D7" w:rsidRPr="002D0144">
          <w:rPr>
            <w:rFonts w:ascii="Adobe Garamond Pro" w:hAnsi="Adobe Garamond Pro"/>
            <w:sz w:val="24"/>
            <w:szCs w:val="24"/>
            <w:rPrChange w:id="431" w:author="Nirav" w:date="2019-07-16T22:26:00Z">
              <w:rPr/>
            </w:rPrChange>
          </w:rPr>
          <w:t xml:space="preserve"> </w:t>
        </w:r>
      </w:ins>
      <w:r w:rsidRPr="002D0144">
        <w:rPr>
          <w:rFonts w:ascii="Adobe Garamond Pro" w:hAnsi="Adobe Garamond Pro"/>
          <w:sz w:val="24"/>
          <w:szCs w:val="24"/>
          <w:rPrChange w:id="432" w:author="Nirav" w:date="2019-07-16T22:26:00Z">
            <w:rPr/>
          </w:rPrChange>
        </w:rPr>
        <w:t xml:space="preserve">data </w:t>
      </w:r>
      <w:del w:id="433" w:author="Nirav" w:date="2019-07-17T09:13:00Z">
        <w:r w:rsidRPr="002D0144" w:rsidDel="004D00D7">
          <w:rPr>
            <w:rFonts w:ascii="Adobe Garamond Pro" w:hAnsi="Adobe Garamond Pro"/>
            <w:sz w:val="24"/>
            <w:szCs w:val="24"/>
            <w:rPrChange w:id="434" w:author="Nirav" w:date="2019-07-16T22:26:00Z">
              <w:rPr/>
            </w:rPrChange>
          </w:rPr>
          <w:delText xml:space="preserve">are </w:delText>
        </w:r>
      </w:del>
      <w:ins w:id="435" w:author="Nirav" w:date="2019-07-17T09:13:00Z">
        <w:r w:rsidR="004D00D7">
          <w:rPr>
            <w:rFonts w:ascii="Adobe Garamond Pro" w:hAnsi="Adobe Garamond Pro"/>
            <w:sz w:val="24"/>
            <w:szCs w:val="24"/>
          </w:rPr>
          <w:t xml:space="preserve">is </w:t>
        </w:r>
      </w:ins>
      <w:r w:rsidRPr="002D0144">
        <w:rPr>
          <w:rFonts w:ascii="Adobe Garamond Pro" w:hAnsi="Adobe Garamond Pro"/>
          <w:sz w:val="24"/>
          <w:szCs w:val="24"/>
          <w:rPrChange w:id="436" w:author="Nirav" w:date="2019-07-16T22:26:00Z">
            <w:rPr/>
          </w:rPrChange>
        </w:rPr>
        <w:t xml:space="preserve">owned by all the computers of the nodes in the network. Blockchains are </w:t>
      </w:r>
      <w:ins w:id="437" w:author="Nirav" w:date="2019-07-17T11:25:00Z">
        <w:r w:rsidR="00F8521E">
          <w:rPr>
            <w:rFonts w:ascii="Adobe Garamond Pro" w:hAnsi="Adobe Garamond Pro"/>
            <w:sz w:val="24"/>
            <w:szCs w:val="24"/>
          </w:rPr>
          <w:t xml:space="preserve">both </w:t>
        </w:r>
      </w:ins>
      <w:r w:rsidRPr="002D0144">
        <w:rPr>
          <w:rFonts w:ascii="Adobe Garamond Pro" w:hAnsi="Adobe Garamond Pro"/>
          <w:sz w:val="24"/>
          <w:szCs w:val="24"/>
          <w:rPrChange w:id="438" w:author="Nirav" w:date="2019-07-16T22:26:00Z">
            <w:rPr/>
          </w:rPrChange>
        </w:rPr>
        <w:t xml:space="preserve">politically decentralized (no one controls them) and architecturally decentralized (no infrastructural central point of failure) but they are logically centralized (there is one commonly agreed state and the system </w:t>
      </w:r>
      <w:r w:rsidRPr="002D0144">
        <w:rPr>
          <w:rFonts w:ascii="Adobe Garamond Pro" w:hAnsi="Adobe Garamond Pro"/>
          <w:i/>
          <w:sz w:val="24"/>
          <w:szCs w:val="24"/>
          <w:rPrChange w:id="439" w:author="Nirav" w:date="2019-07-16T22:26:00Z">
            <w:rPr>
              <w:i/>
            </w:rPr>
          </w:rPrChange>
        </w:rPr>
        <w:t>behaves</w:t>
      </w:r>
      <w:r w:rsidRPr="002D0144">
        <w:rPr>
          <w:rFonts w:ascii="Adobe Garamond Pro" w:hAnsi="Adobe Garamond Pro"/>
          <w:sz w:val="24"/>
          <w:szCs w:val="24"/>
          <w:rPrChange w:id="440" w:author="Nirav" w:date="2019-07-16T22:26:00Z">
            <w:rPr/>
          </w:rPrChange>
        </w:rPr>
        <w:t xml:space="preserve"> like a single computer). </w:t>
      </w:r>
    </w:p>
    <w:p w14:paraId="5213E7A3" w14:textId="77777777" w:rsidR="0054667A" w:rsidRDefault="0054667A" w:rsidP="0048474C">
      <w:pPr>
        <w:jc w:val="both"/>
        <w:rPr>
          <w:ins w:id="441" w:author="Nirav" w:date="2019-07-17T11:25:00Z"/>
          <w:rFonts w:ascii="Adobe Garamond Pro" w:hAnsi="Adobe Garamond Pro"/>
          <w:sz w:val="24"/>
          <w:szCs w:val="24"/>
        </w:rPr>
        <w:pPrChange w:id="442" w:author="Nirav" w:date="2019-07-17T14:53:00Z">
          <w:pPr>
            <w:ind w:left="720"/>
            <w:jc w:val="both"/>
          </w:pPr>
        </w:pPrChange>
      </w:pPr>
    </w:p>
    <w:p w14:paraId="0899B83D" w14:textId="37597CF0" w:rsidR="00FD61C7" w:rsidRDefault="006B5114" w:rsidP="0048474C">
      <w:pPr>
        <w:jc w:val="both"/>
        <w:rPr>
          <w:ins w:id="443" w:author="Nirav" w:date="2019-07-17T15:20:00Z"/>
          <w:rFonts w:ascii="Adobe Garamond Pro" w:hAnsi="Adobe Garamond Pro"/>
          <w:sz w:val="24"/>
          <w:szCs w:val="24"/>
        </w:rPr>
      </w:pPr>
      <w:r w:rsidRPr="002D0144">
        <w:rPr>
          <w:rFonts w:ascii="Adobe Garamond Pro" w:hAnsi="Adobe Garamond Pro"/>
          <w:sz w:val="24"/>
          <w:szCs w:val="24"/>
          <w:rPrChange w:id="444" w:author="Nirav" w:date="2019-07-16T22:26:00Z">
            <w:rPr/>
          </w:rPrChange>
        </w:rPr>
        <w:t xml:space="preserve">So, what happens if it is attacked by someone? </w:t>
      </w:r>
      <w:del w:id="445" w:author="Nirav" w:date="2019-07-17T11:26:00Z">
        <w:r w:rsidRPr="002D0144" w:rsidDel="00F8521E">
          <w:rPr>
            <w:rFonts w:ascii="Adobe Garamond Pro" w:hAnsi="Adobe Garamond Pro"/>
            <w:sz w:val="24"/>
            <w:szCs w:val="24"/>
            <w:rPrChange w:id="446" w:author="Nirav" w:date="2019-07-16T22:26:00Z">
              <w:rPr/>
            </w:rPrChange>
          </w:rPr>
          <w:delText xml:space="preserve">Well, if some of </w:delText>
        </w:r>
      </w:del>
      <w:ins w:id="447" w:author="Nirav" w:date="2019-07-17T11:26:00Z">
        <w:r w:rsidR="00F8521E">
          <w:rPr>
            <w:rFonts w:ascii="Adobe Garamond Pro" w:hAnsi="Adobe Garamond Pro"/>
            <w:sz w:val="24"/>
            <w:szCs w:val="24"/>
          </w:rPr>
          <w:t xml:space="preserve">Suppose </w:t>
        </w:r>
      </w:ins>
      <w:r w:rsidRPr="002D0144">
        <w:rPr>
          <w:rFonts w:ascii="Adobe Garamond Pro" w:hAnsi="Adobe Garamond Pro"/>
          <w:sz w:val="24"/>
          <w:szCs w:val="24"/>
          <w:rPrChange w:id="448" w:author="Nirav" w:date="2019-07-16T22:26:00Z">
            <w:rPr/>
          </w:rPrChange>
        </w:rPr>
        <w:t>the attacker succeeds to change</w:t>
      </w:r>
      <w:ins w:id="449" w:author="Nirav" w:date="2019-07-17T11:26:00Z">
        <w:r w:rsidR="00F8521E">
          <w:rPr>
            <w:rFonts w:ascii="Adobe Garamond Pro" w:hAnsi="Adobe Garamond Pro"/>
            <w:sz w:val="24"/>
            <w:szCs w:val="24"/>
          </w:rPr>
          <w:t xml:space="preserve"> </w:t>
        </w:r>
      </w:ins>
      <w:del w:id="450" w:author="Nirav" w:date="2019-07-17T11:26:00Z">
        <w:r w:rsidRPr="002D0144" w:rsidDel="00F8521E">
          <w:rPr>
            <w:rFonts w:ascii="Adobe Garamond Pro" w:hAnsi="Adobe Garamond Pro"/>
            <w:sz w:val="24"/>
            <w:szCs w:val="24"/>
            <w:rPrChange w:id="451" w:author="Nirav" w:date="2019-07-16T22:26:00Z">
              <w:rPr/>
            </w:rPrChange>
          </w:rPr>
          <w:delText xml:space="preserve"> the </w:delText>
        </w:r>
      </w:del>
      <w:r w:rsidRPr="002D0144">
        <w:rPr>
          <w:rFonts w:ascii="Adobe Garamond Pro" w:hAnsi="Adobe Garamond Pro"/>
          <w:sz w:val="24"/>
          <w:szCs w:val="24"/>
          <w:rPrChange w:id="452" w:author="Nirav" w:date="2019-07-16T22:26:00Z">
            <w:rPr/>
          </w:rPrChange>
        </w:rPr>
        <w:t>data in a block stored in a node of the network</w:t>
      </w:r>
      <w:ins w:id="453" w:author="Nirav" w:date="2019-07-17T11:26:00Z">
        <w:r w:rsidR="00F8521E">
          <w:rPr>
            <w:rFonts w:ascii="Adobe Garamond Pro" w:hAnsi="Adobe Garamond Pro"/>
            <w:sz w:val="24"/>
            <w:szCs w:val="24"/>
          </w:rPr>
          <w:t>.</w:t>
        </w:r>
      </w:ins>
      <w:r w:rsidRPr="002D0144">
        <w:rPr>
          <w:rFonts w:ascii="Adobe Garamond Pro" w:hAnsi="Adobe Garamond Pro"/>
          <w:sz w:val="24"/>
          <w:szCs w:val="24"/>
          <w:rPrChange w:id="454" w:author="Nirav" w:date="2019-07-16T22:26:00Z">
            <w:rPr/>
          </w:rPrChange>
        </w:rPr>
        <w:t xml:space="preserve"> </w:t>
      </w:r>
      <w:del w:id="455" w:author="Nirav" w:date="2019-07-17T11:27:00Z">
        <w:r w:rsidRPr="002D0144" w:rsidDel="00F8521E">
          <w:rPr>
            <w:rFonts w:ascii="Adobe Garamond Pro" w:hAnsi="Adobe Garamond Pro"/>
            <w:sz w:val="24"/>
            <w:szCs w:val="24"/>
            <w:rPrChange w:id="456" w:author="Nirav" w:date="2019-07-16T22:26:00Z">
              <w:rPr/>
            </w:rPrChange>
          </w:rPr>
          <w:delText xml:space="preserve">but </w:delText>
        </w:r>
      </w:del>
      <w:ins w:id="457" w:author="Nirav" w:date="2019-07-17T11:27:00Z">
        <w:r w:rsidR="00F8521E">
          <w:rPr>
            <w:rFonts w:ascii="Adobe Garamond Pro" w:hAnsi="Adobe Garamond Pro"/>
            <w:sz w:val="24"/>
            <w:szCs w:val="24"/>
          </w:rPr>
          <w:t>B</w:t>
        </w:r>
        <w:r w:rsidR="00F8521E" w:rsidRPr="002D0144">
          <w:rPr>
            <w:rFonts w:ascii="Adobe Garamond Pro" w:hAnsi="Adobe Garamond Pro"/>
            <w:sz w:val="24"/>
            <w:szCs w:val="24"/>
            <w:rPrChange w:id="458" w:author="Nirav" w:date="2019-07-16T22:26:00Z">
              <w:rPr/>
            </w:rPrChange>
          </w:rPr>
          <w:t>ut</w:t>
        </w:r>
        <w:r w:rsidR="00F8521E">
          <w:rPr>
            <w:rFonts w:ascii="Adobe Garamond Pro" w:hAnsi="Adobe Garamond Pro"/>
            <w:sz w:val="24"/>
            <w:szCs w:val="24"/>
          </w:rPr>
          <w:t xml:space="preserve"> because of decentralization,</w:t>
        </w:r>
        <w:r w:rsidR="00F8521E" w:rsidRPr="002D0144">
          <w:rPr>
            <w:rFonts w:ascii="Adobe Garamond Pro" w:hAnsi="Adobe Garamond Pro"/>
            <w:sz w:val="24"/>
            <w:szCs w:val="24"/>
            <w:rPrChange w:id="459" w:author="Nirav" w:date="2019-07-16T22:26:00Z">
              <w:rPr/>
            </w:rPrChange>
          </w:rPr>
          <w:t xml:space="preserve"> </w:t>
        </w:r>
      </w:ins>
      <w:r w:rsidRPr="002D0144">
        <w:rPr>
          <w:rFonts w:ascii="Adobe Garamond Pro" w:hAnsi="Adobe Garamond Pro"/>
          <w:sz w:val="24"/>
          <w:szCs w:val="24"/>
          <w:rPrChange w:id="460" w:author="Nirav" w:date="2019-07-16T22:26:00Z">
            <w:rPr/>
          </w:rPrChange>
        </w:rPr>
        <w:t xml:space="preserve">all </w:t>
      </w:r>
      <w:del w:id="461" w:author="Nirav" w:date="2019-07-17T11:27:00Z">
        <w:r w:rsidRPr="002D0144" w:rsidDel="00F8521E">
          <w:rPr>
            <w:rFonts w:ascii="Adobe Garamond Pro" w:hAnsi="Adobe Garamond Pro"/>
            <w:sz w:val="24"/>
            <w:szCs w:val="24"/>
            <w:rPrChange w:id="462" w:author="Nirav" w:date="2019-07-16T22:26:00Z">
              <w:rPr/>
            </w:rPrChange>
          </w:rPr>
          <w:delText xml:space="preserve">the </w:delText>
        </w:r>
      </w:del>
      <w:ins w:id="463" w:author="Nirav" w:date="2019-07-17T11:27:00Z">
        <w:r w:rsidR="00F8521E">
          <w:rPr>
            <w:rFonts w:ascii="Adobe Garamond Pro" w:hAnsi="Adobe Garamond Pro"/>
            <w:sz w:val="24"/>
            <w:szCs w:val="24"/>
          </w:rPr>
          <w:t xml:space="preserve">other </w:t>
        </w:r>
      </w:ins>
      <w:r w:rsidRPr="002D0144">
        <w:rPr>
          <w:rFonts w:ascii="Adobe Garamond Pro" w:hAnsi="Adobe Garamond Pro"/>
          <w:sz w:val="24"/>
          <w:szCs w:val="24"/>
          <w:rPrChange w:id="464" w:author="Nirav" w:date="2019-07-16T22:26:00Z">
            <w:rPr/>
          </w:rPrChange>
        </w:rPr>
        <w:t xml:space="preserve">computers in the network are in sync that they are constantly checking </w:t>
      </w:r>
      <w:del w:id="465" w:author="Nirav" w:date="2019-07-17T11:27:00Z">
        <w:r w:rsidRPr="002D0144" w:rsidDel="00F8521E">
          <w:rPr>
            <w:rFonts w:ascii="Adobe Garamond Pro" w:hAnsi="Adobe Garamond Pro"/>
            <w:sz w:val="24"/>
            <w:szCs w:val="24"/>
            <w:rPrChange w:id="466" w:author="Nirav" w:date="2019-07-16T22:26:00Z">
              <w:rPr/>
            </w:rPrChange>
          </w:rPr>
          <w:delText xml:space="preserve">if there are any </w:delText>
        </w:r>
      </w:del>
      <w:ins w:id="467" w:author="Nirav" w:date="2019-07-17T11:27:00Z">
        <w:r w:rsidR="00F8521E">
          <w:rPr>
            <w:rFonts w:ascii="Adobe Garamond Pro" w:hAnsi="Adobe Garamond Pro"/>
            <w:sz w:val="24"/>
            <w:szCs w:val="24"/>
          </w:rPr>
          <w:t xml:space="preserve">for </w:t>
        </w:r>
      </w:ins>
      <w:r w:rsidRPr="002D0144">
        <w:rPr>
          <w:rFonts w:ascii="Adobe Garamond Pro" w:hAnsi="Adobe Garamond Pro"/>
          <w:sz w:val="24"/>
          <w:szCs w:val="24"/>
          <w:rPrChange w:id="468" w:author="Nirav" w:date="2019-07-16T22:26:00Z">
            <w:rPr/>
          </w:rPrChange>
        </w:rPr>
        <w:t xml:space="preserve">changes or updates in the Blockchain. Majority of them are in consensus that the Blockchain owned by them is valid, so they will spot the mistake in the node attacked by the attacker. </w:t>
      </w:r>
      <w:del w:id="469" w:author="Nirav" w:date="2019-07-17T11:27:00Z">
        <w:r w:rsidRPr="002D0144" w:rsidDel="00F8521E">
          <w:rPr>
            <w:rFonts w:ascii="Adobe Garamond Pro" w:hAnsi="Adobe Garamond Pro"/>
            <w:sz w:val="24"/>
            <w:szCs w:val="24"/>
            <w:rPrChange w:id="470" w:author="Nirav" w:date="2019-07-16T22:26:00Z">
              <w:rPr/>
            </w:rPrChange>
          </w:rPr>
          <w:delText>Eventually, t</w:delText>
        </w:r>
      </w:del>
      <w:ins w:id="471" w:author="Nirav" w:date="2019-07-17T11:27:00Z">
        <w:r w:rsidR="00F8521E">
          <w:rPr>
            <w:rFonts w:ascii="Adobe Garamond Pro" w:hAnsi="Adobe Garamond Pro"/>
            <w:sz w:val="24"/>
            <w:szCs w:val="24"/>
          </w:rPr>
          <w:t>T</w:t>
        </w:r>
      </w:ins>
      <w:r w:rsidRPr="002D0144">
        <w:rPr>
          <w:rFonts w:ascii="Adobe Garamond Pro" w:hAnsi="Adobe Garamond Pro"/>
          <w:sz w:val="24"/>
          <w:szCs w:val="24"/>
          <w:rPrChange w:id="472" w:author="Nirav" w:date="2019-07-16T22:26:00Z">
            <w:rPr/>
          </w:rPrChange>
        </w:rPr>
        <w:t>he tampered blocks will not be accepted</w:t>
      </w:r>
      <w:del w:id="473" w:author="Nirav" w:date="2019-07-17T11:28:00Z">
        <w:r w:rsidRPr="002D0144" w:rsidDel="00F8521E">
          <w:rPr>
            <w:rFonts w:ascii="Adobe Garamond Pro" w:hAnsi="Adobe Garamond Pro"/>
            <w:sz w:val="24"/>
            <w:szCs w:val="24"/>
            <w:rPrChange w:id="474" w:author="Nirav" w:date="2019-07-16T22:26:00Z">
              <w:rPr/>
            </w:rPrChange>
          </w:rPr>
          <w:delText xml:space="preserve"> as it seemed to have been hacked</w:delText>
        </w:r>
      </w:del>
      <w:r w:rsidRPr="002D0144">
        <w:rPr>
          <w:rFonts w:ascii="Adobe Garamond Pro" w:hAnsi="Adobe Garamond Pro"/>
          <w:sz w:val="24"/>
          <w:szCs w:val="24"/>
          <w:rPrChange w:id="475" w:author="Nirav" w:date="2019-07-16T22:26:00Z">
            <w:rPr/>
          </w:rPrChange>
        </w:rPr>
        <w:t>. So, the attacked blocks will be replaced by the blocks as in the other majority of honest nodes very quickly.</w:t>
      </w:r>
      <w:ins w:id="476" w:author="Nirav" w:date="2019-07-17T11:28:00Z">
        <w:r w:rsidR="00F8521E">
          <w:rPr>
            <w:rFonts w:ascii="Adobe Garamond Pro" w:hAnsi="Adobe Garamond Pro"/>
            <w:sz w:val="24"/>
            <w:szCs w:val="24"/>
          </w:rPr>
          <w:t xml:space="preserve"> Thus</w:t>
        </w:r>
      </w:ins>
      <w:del w:id="477" w:author="Nirav" w:date="2019-07-17T11:28:00Z">
        <w:r w:rsidRPr="002D0144" w:rsidDel="00F8521E">
          <w:rPr>
            <w:rFonts w:ascii="Adobe Garamond Pro" w:hAnsi="Adobe Garamond Pro"/>
            <w:sz w:val="24"/>
            <w:szCs w:val="24"/>
            <w:rPrChange w:id="478" w:author="Nirav" w:date="2019-07-16T22:26:00Z">
              <w:rPr/>
            </w:rPrChange>
          </w:rPr>
          <w:delText xml:space="preserve"> So,</w:delText>
        </w:r>
      </w:del>
      <w:r w:rsidRPr="002D0144">
        <w:rPr>
          <w:rFonts w:ascii="Adobe Garamond Pro" w:hAnsi="Adobe Garamond Pro"/>
          <w:sz w:val="24"/>
          <w:szCs w:val="24"/>
          <w:rPrChange w:id="479" w:author="Nirav" w:date="2019-07-16T22:26:00Z">
            <w:rPr/>
          </w:rPrChange>
        </w:rPr>
        <w:t xml:space="preserve"> </w:t>
      </w:r>
      <w:ins w:id="480" w:author="Nirav" w:date="2019-07-17T11:28:00Z">
        <w:r w:rsidR="00F8521E">
          <w:rPr>
            <w:rFonts w:ascii="Adobe Garamond Pro" w:hAnsi="Adobe Garamond Pro"/>
            <w:sz w:val="24"/>
            <w:szCs w:val="24"/>
          </w:rPr>
          <w:t xml:space="preserve">the </w:t>
        </w:r>
      </w:ins>
      <w:r w:rsidRPr="002D0144">
        <w:rPr>
          <w:rFonts w:ascii="Adobe Garamond Pro" w:hAnsi="Adobe Garamond Pro"/>
          <w:sz w:val="24"/>
          <w:szCs w:val="24"/>
          <w:rPrChange w:id="481" w:author="Nirav" w:date="2019-07-16T22:26:00Z">
            <w:rPr/>
          </w:rPrChange>
        </w:rPr>
        <w:t xml:space="preserve">attackers need to attack </w:t>
      </w:r>
      <w:del w:id="482" w:author="Nirav" w:date="2019-07-17T11:28:00Z">
        <w:r w:rsidRPr="002D0144" w:rsidDel="00F8521E">
          <w:rPr>
            <w:rFonts w:ascii="Adobe Garamond Pro" w:hAnsi="Adobe Garamond Pro"/>
            <w:sz w:val="24"/>
            <w:szCs w:val="24"/>
            <w:rPrChange w:id="483" w:author="Nirav" w:date="2019-07-16T22:26:00Z">
              <w:rPr/>
            </w:rPrChange>
          </w:rPr>
          <w:delText>majority of nodes</w:delText>
        </w:r>
      </w:del>
      <w:ins w:id="484" w:author="Nirav" w:date="2019-07-17T11:28:00Z">
        <w:r w:rsidR="00F8521E">
          <w:rPr>
            <w:rFonts w:ascii="Adobe Garamond Pro" w:hAnsi="Adobe Garamond Pro"/>
            <w:sz w:val="24"/>
            <w:szCs w:val="24"/>
          </w:rPr>
          <w:t>more than half the computers</w:t>
        </w:r>
      </w:ins>
      <w:r w:rsidRPr="002D0144">
        <w:rPr>
          <w:rFonts w:ascii="Adobe Garamond Pro" w:hAnsi="Adobe Garamond Pro"/>
          <w:sz w:val="24"/>
          <w:szCs w:val="24"/>
          <w:rPrChange w:id="485" w:author="Nirav" w:date="2019-07-16T22:26:00Z">
            <w:rPr/>
          </w:rPrChange>
        </w:rPr>
        <w:t xml:space="preserve"> </w:t>
      </w:r>
      <w:ins w:id="486" w:author="Nirav" w:date="2019-07-17T11:28:00Z">
        <w:r w:rsidR="00F8521E">
          <w:rPr>
            <w:rFonts w:ascii="Adobe Garamond Pro" w:hAnsi="Adobe Garamond Pro"/>
            <w:sz w:val="24"/>
            <w:szCs w:val="24"/>
          </w:rPr>
          <w:t>in the net</w:t>
        </w:r>
      </w:ins>
      <w:ins w:id="487" w:author="Nirav" w:date="2019-07-17T11:29:00Z">
        <w:r w:rsidR="00F8521E">
          <w:rPr>
            <w:rFonts w:ascii="Adobe Garamond Pro" w:hAnsi="Adobe Garamond Pro"/>
            <w:sz w:val="24"/>
            <w:szCs w:val="24"/>
          </w:rPr>
          <w:t xml:space="preserve">work, </w:t>
        </w:r>
      </w:ins>
      <w:r w:rsidRPr="002D0144">
        <w:rPr>
          <w:rFonts w:ascii="Adobe Garamond Pro" w:hAnsi="Adobe Garamond Pro"/>
          <w:sz w:val="24"/>
          <w:szCs w:val="24"/>
          <w:rPrChange w:id="488" w:author="Nirav" w:date="2019-07-16T22:26:00Z">
            <w:rPr/>
          </w:rPrChange>
        </w:rPr>
        <w:t xml:space="preserve">and </w:t>
      </w:r>
      <w:del w:id="489" w:author="Nirav" w:date="2019-07-17T11:29:00Z">
        <w:r w:rsidRPr="002D0144" w:rsidDel="00F8521E">
          <w:rPr>
            <w:rFonts w:ascii="Adobe Garamond Pro" w:hAnsi="Adobe Garamond Pro"/>
            <w:sz w:val="24"/>
            <w:szCs w:val="24"/>
            <w:rPrChange w:id="490" w:author="Nirav" w:date="2019-07-16T22:26:00Z">
              <w:rPr/>
            </w:rPrChange>
          </w:rPr>
          <w:delText>tampering of data inside the blocks has to be done in between two successive synchronizing cycle</w:delText>
        </w:r>
      </w:del>
      <w:ins w:id="491" w:author="Nirav" w:date="2019-07-17T11:29:00Z">
        <w:r w:rsidR="00F8521E">
          <w:rPr>
            <w:rFonts w:ascii="Adobe Garamond Pro" w:hAnsi="Adobe Garamond Pro"/>
            <w:sz w:val="24"/>
            <w:szCs w:val="24"/>
          </w:rPr>
          <w:t>they have to do it exactly in between two synchronization cycles</w:t>
        </w:r>
      </w:ins>
      <w:r w:rsidRPr="002D0144">
        <w:rPr>
          <w:rFonts w:ascii="Adobe Garamond Pro" w:hAnsi="Adobe Garamond Pro"/>
          <w:sz w:val="24"/>
          <w:szCs w:val="24"/>
          <w:rPrChange w:id="492" w:author="Nirav" w:date="2019-07-16T22:26:00Z">
            <w:rPr/>
          </w:rPrChange>
        </w:rPr>
        <w:t xml:space="preserve">. </w:t>
      </w:r>
      <w:del w:id="493" w:author="Nirav" w:date="2019-07-17T11:29:00Z">
        <w:r w:rsidRPr="002D0144" w:rsidDel="00F8521E">
          <w:rPr>
            <w:rFonts w:ascii="Adobe Garamond Pro" w:hAnsi="Adobe Garamond Pro"/>
            <w:sz w:val="24"/>
            <w:szCs w:val="24"/>
            <w:rPrChange w:id="494" w:author="Nirav" w:date="2019-07-16T22:26:00Z">
              <w:rPr/>
            </w:rPrChange>
          </w:rPr>
          <w:delText>This costs an extremely</w:delText>
        </w:r>
      </w:del>
      <w:ins w:id="495" w:author="Nirav" w:date="2019-07-17T11:29:00Z">
        <w:r w:rsidR="00F8521E">
          <w:rPr>
            <w:rFonts w:ascii="Adobe Garamond Pro" w:hAnsi="Adobe Garamond Pro"/>
            <w:sz w:val="24"/>
            <w:szCs w:val="24"/>
          </w:rPr>
          <w:t>This is both unimaginably expensive,</w:t>
        </w:r>
      </w:ins>
      <w:ins w:id="496" w:author="Nirav" w:date="2019-07-17T11:30:00Z">
        <w:r w:rsidR="00F8521E">
          <w:rPr>
            <w:rFonts w:ascii="Adobe Garamond Pro" w:hAnsi="Adobe Garamond Pro"/>
            <w:sz w:val="24"/>
            <w:szCs w:val="24"/>
          </w:rPr>
          <w:t xml:space="preserve"> requires </w:t>
        </w:r>
      </w:ins>
      <w:del w:id="497" w:author="Nirav" w:date="2019-07-17T11:30:00Z">
        <w:r w:rsidRPr="002D0144" w:rsidDel="00F8521E">
          <w:rPr>
            <w:rFonts w:ascii="Adobe Garamond Pro" w:hAnsi="Adobe Garamond Pro"/>
            <w:sz w:val="24"/>
            <w:szCs w:val="24"/>
            <w:rPrChange w:id="498" w:author="Nirav" w:date="2019-07-16T22:26:00Z">
              <w:rPr/>
            </w:rPrChange>
          </w:rPr>
          <w:delText xml:space="preserve"> high </w:delText>
        </w:r>
      </w:del>
      <w:ins w:id="499" w:author="Nirav" w:date="2019-07-17T11:30:00Z">
        <w:r w:rsidR="00F8521E">
          <w:rPr>
            <w:rFonts w:ascii="Adobe Garamond Pro" w:hAnsi="Adobe Garamond Pro"/>
            <w:sz w:val="24"/>
            <w:szCs w:val="24"/>
          </w:rPr>
          <w:t xml:space="preserve">great </w:t>
        </w:r>
      </w:ins>
      <w:r w:rsidRPr="002D0144">
        <w:rPr>
          <w:rFonts w:ascii="Adobe Garamond Pro" w:hAnsi="Adobe Garamond Pro"/>
          <w:sz w:val="24"/>
          <w:szCs w:val="24"/>
          <w:rPrChange w:id="500" w:author="Nirav" w:date="2019-07-16T22:26:00Z">
            <w:rPr/>
          </w:rPrChange>
        </w:rPr>
        <w:t>amount</w:t>
      </w:r>
      <w:ins w:id="501" w:author="Nirav" w:date="2019-07-17T11:30:00Z">
        <w:r w:rsidR="00F8521E">
          <w:rPr>
            <w:rFonts w:ascii="Adobe Garamond Pro" w:hAnsi="Adobe Garamond Pro"/>
            <w:sz w:val="24"/>
            <w:szCs w:val="24"/>
          </w:rPr>
          <w:t>s</w:t>
        </w:r>
      </w:ins>
      <w:r w:rsidRPr="002D0144">
        <w:rPr>
          <w:rFonts w:ascii="Adobe Garamond Pro" w:hAnsi="Adobe Garamond Pro"/>
          <w:sz w:val="24"/>
          <w:szCs w:val="24"/>
          <w:rPrChange w:id="502" w:author="Nirav" w:date="2019-07-16T22:26:00Z">
            <w:rPr/>
          </w:rPrChange>
        </w:rPr>
        <w:t xml:space="preserve"> of computing power and is not practical</w:t>
      </w:r>
      <w:del w:id="503" w:author="Nirav" w:date="2019-07-17T11:30:00Z">
        <w:r w:rsidRPr="002D0144" w:rsidDel="00F8521E">
          <w:rPr>
            <w:rFonts w:ascii="Adobe Garamond Pro" w:hAnsi="Adobe Garamond Pro"/>
            <w:sz w:val="24"/>
            <w:szCs w:val="24"/>
            <w:rPrChange w:id="504" w:author="Nirav" w:date="2019-07-16T22:26:00Z">
              <w:rPr/>
            </w:rPrChange>
          </w:rPr>
          <w:delText>ly</w:delText>
        </w:r>
      </w:del>
      <w:r w:rsidRPr="002D0144">
        <w:rPr>
          <w:rFonts w:ascii="Adobe Garamond Pro" w:hAnsi="Adobe Garamond Pro"/>
          <w:sz w:val="24"/>
          <w:szCs w:val="24"/>
          <w:rPrChange w:id="505" w:author="Nirav" w:date="2019-07-16T22:26:00Z">
            <w:rPr/>
          </w:rPrChange>
        </w:rPr>
        <w:t xml:space="preserve"> </w:t>
      </w:r>
      <w:del w:id="506" w:author="Nirav" w:date="2019-07-17T11:30:00Z">
        <w:r w:rsidRPr="002D0144" w:rsidDel="00F8521E">
          <w:rPr>
            <w:rFonts w:ascii="Adobe Garamond Pro" w:hAnsi="Adobe Garamond Pro"/>
            <w:sz w:val="24"/>
            <w:szCs w:val="24"/>
            <w:rPrChange w:id="507" w:author="Nirav" w:date="2019-07-16T22:26:00Z">
              <w:rPr/>
            </w:rPrChange>
          </w:rPr>
          <w:delText xml:space="preserve">possible </w:delText>
        </w:r>
      </w:del>
      <w:r w:rsidRPr="002D0144">
        <w:rPr>
          <w:rFonts w:ascii="Adobe Garamond Pro" w:hAnsi="Adobe Garamond Pro"/>
          <w:sz w:val="24"/>
          <w:szCs w:val="24"/>
          <w:rPrChange w:id="508" w:author="Nirav" w:date="2019-07-16T22:26:00Z">
            <w:rPr/>
          </w:rPrChange>
        </w:rPr>
        <w:t xml:space="preserve">in case of </w:t>
      </w:r>
      <w:ins w:id="509" w:author="Nirav" w:date="2019-07-17T11:30:00Z">
        <w:r w:rsidR="00F8521E">
          <w:rPr>
            <w:rFonts w:ascii="Adobe Garamond Pro" w:hAnsi="Adobe Garamond Pro"/>
            <w:sz w:val="24"/>
            <w:szCs w:val="24"/>
          </w:rPr>
          <w:t xml:space="preserve">the </w:t>
        </w:r>
      </w:ins>
      <w:r w:rsidRPr="002D0144">
        <w:rPr>
          <w:rFonts w:ascii="Adobe Garamond Pro" w:hAnsi="Adobe Garamond Pro"/>
          <w:sz w:val="24"/>
          <w:szCs w:val="24"/>
          <w:rPrChange w:id="510" w:author="Nirav" w:date="2019-07-16T22:26:00Z">
            <w:rPr/>
          </w:rPrChange>
        </w:rPr>
        <w:t xml:space="preserve">Bitcoin network. This is the beauty of </w:t>
      </w:r>
      <w:ins w:id="511" w:author="Nirav" w:date="2019-07-17T11:35:00Z">
        <w:r w:rsidR="00223E5D">
          <w:rPr>
            <w:rFonts w:ascii="Adobe Garamond Pro" w:hAnsi="Adobe Garamond Pro"/>
            <w:sz w:val="24"/>
            <w:szCs w:val="24"/>
          </w:rPr>
          <w:t xml:space="preserve">the </w:t>
        </w:r>
      </w:ins>
      <w:r w:rsidRPr="002D0144">
        <w:rPr>
          <w:rFonts w:ascii="Adobe Garamond Pro" w:hAnsi="Adobe Garamond Pro"/>
          <w:sz w:val="24"/>
          <w:szCs w:val="24"/>
          <w:rPrChange w:id="512" w:author="Nirav" w:date="2019-07-16T22:26:00Z">
            <w:rPr/>
          </w:rPrChange>
        </w:rPr>
        <w:t>distributed p2p network which supports the concept of immutable ledger</w:t>
      </w:r>
      <w:ins w:id="513" w:author="Nirav" w:date="2019-07-17T11:35:00Z">
        <w:r w:rsidR="00223E5D">
          <w:rPr>
            <w:rFonts w:ascii="Adobe Garamond Pro" w:hAnsi="Adobe Garamond Pro"/>
            <w:sz w:val="24"/>
            <w:szCs w:val="24"/>
          </w:rPr>
          <w:t>.</w:t>
        </w:r>
      </w:ins>
      <w:del w:id="514" w:author="Nirav" w:date="2019-07-17T11:35:00Z">
        <w:r w:rsidRPr="002D0144" w:rsidDel="00223E5D">
          <w:rPr>
            <w:rFonts w:ascii="Adobe Garamond Pro" w:hAnsi="Adobe Garamond Pro"/>
            <w:sz w:val="24"/>
            <w:szCs w:val="24"/>
            <w:rPrChange w:id="515" w:author="Nirav" w:date="2019-07-16T22:26:00Z">
              <w:rPr/>
            </w:rPrChange>
          </w:rPr>
          <w:delText xml:space="preserve"> and trust is so gained</w:delText>
        </w:r>
      </w:del>
      <w:del w:id="516" w:author="Nirav" w:date="2019-07-17T15:20:00Z">
        <w:r w:rsidRPr="002D0144" w:rsidDel="00FD61C7">
          <w:rPr>
            <w:rFonts w:ascii="Adobe Garamond Pro" w:hAnsi="Adobe Garamond Pro"/>
            <w:sz w:val="24"/>
            <w:szCs w:val="24"/>
            <w:rPrChange w:id="517" w:author="Nirav" w:date="2019-07-16T22:26:00Z">
              <w:rPr/>
            </w:rPrChange>
          </w:rPr>
          <w:delText>.</w:delText>
        </w:r>
      </w:del>
    </w:p>
    <w:p w14:paraId="7F1ACD23" w14:textId="423CC2A2" w:rsidR="00FD61C7" w:rsidRDefault="00FD61C7" w:rsidP="0048474C">
      <w:pPr>
        <w:jc w:val="both"/>
        <w:rPr>
          <w:ins w:id="518" w:author="Nirav" w:date="2019-07-17T15:20:00Z"/>
          <w:rFonts w:ascii="Adobe Garamond Pro" w:hAnsi="Adobe Garamond Pro"/>
          <w:sz w:val="24"/>
          <w:szCs w:val="24"/>
        </w:rPr>
      </w:pPr>
    </w:p>
    <w:p w14:paraId="300391B3" w14:textId="0217E126" w:rsidR="00FD61C7" w:rsidRPr="00FD61C7" w:rsidDel="00FD61C7" w:rsidRDefault="00FD61C7" w:rsidP="0048474C">
      <w:pPr>
        <w:jc w:val="both"/>
        <w:rPr>
          <w:del w:id="519" w:author="Nirav" w:date="2019-07-17T15:20:00Z"/>
          <w:rFonts w:ascii="Adobe Garamond Pro" w:hAnsi="Adobe Garamond Pro"/>
          <w:b/>
          <w:bCs/>
          <w:sz w:val="24"/>
          <w:szCs w:val="24"/>
          <w:rPrChange w:id="520" w:author="Nirav" w:date="2019-07-17T15:20:00Z">
            <w:rPr>
              <w:del w:id="521" w:author="Nirav" w:date="2019-07-17T15:20:00Z"/>
            </w:rPr>
          </w:rPrChange>
        </w:rPr>
        <w:pPrChange w:id="522" w:author="Nirav" w:date="2019-07-17T14:53:00Z">
          <w:pPr>
            <w:ind w:left="720"/>
            <w:jc w:val="both"/>
          </w:pPr>
        </w:pPrChange>
      </w:pPr>
      <w:ins w:id="523" w:author="Nirav" w:date="2019-07-17T15:20:00Z">
        <w:r w:rsidRPr="00FD61C7">
          <w:rPr>
            <w:rFonts w:ascii="Adobe Garamond Pro" w:hAnsi="Adobe Garamond Pro"/>
            <w:b/>
            <w:bCs/>
            <w:sz w:val="24"/>
            <w:szCs w:val="24"/>
            <w:rPrChange w:id="524" w:author="Nirav" w:date="2019-07-17T15:20:00Z">
              <w:rPr>
                <w:rFonts w:ascii="Adobe Garamond Pro" w:hAnsi="Adobe Garamond Pro"/>
                <w:sz w:val="24"/>
                <w:szCs w:val="24"/>
              </w:rPr>
            </w:rPrChange>
          </w:rPr>
          <w:t>Mining</w:t>
        </w:r>
      </w:ins>
    </w:p>
    <w:p w14:paraId="607C266C" w14:textId="77777777" w:rsidR="006B5114" w:rsidRPr="00FD61C7" w:rsidRDefault="006B5114" w:rsidP="00FD61C7">
      <w:pPr>
        <w:jc w:val="both"/>
        <w:rPr>
          <w:rFonts w:ascii="Adobe Garamond Pro" w:hAnsi="Adobe Garamond Pro"/>
          <w:b/>
          <w:bCs/>
          <w:sz w:val="24"/>
          <w:szCs w:val="24"/>
          <w:rPrChange w:id="525" w:author="Nirav" w:date="2019-07-17T15:20:00Z">
            <w:rPr/>
          </w:rPrChange>
        </w:rPr>
        <w:pPrChange w:id="526" w:author="Nirav" w:date="2019-07-17T15:20:00Z">
          <w:pPr>
            <w:ind w:left="720"/>
            <w:jc w:val="both"/>
          </w:pPr>
        </w:pPrChange>
      </w:pPr>
    </w:p>
    <w:p w14:paraId="15DAD49B" w14:textId="4DAABD52" w:rsidR="006B5114" w:rsidRPr="002D0144" w:rsidRDefault="006B5114" w:rsidP="0048474C">
      <w:pPr>
        <w:jc w:val="both"/>
        <w:rPr>
          <w:rFonts w:ascii="Adobe Garamond Pro" w:hAnsi="Adobe Garamond Pro"/>
          <w:sz w:val="24"/>
          <w:szCs w:val="24"/>
          <w:rPrChange w:id="527" w:author="Nirav" w:date="2019-07-16T22:26:00Z">
            <w:rPr/>
          </w:rPrChange>
        </w:rPr>
        <w:pPrChange w:id="528" w:author="Nirav" w:date="2019-07-17T14:53:00Z">
          <w:pPr>
            <w:ind w:left="720"/>
            <w:jc w:val="both"/>
          </w:pPr>
        </w:pPrChange>
      </w:pPr>
      <w:r w:rsidRPr="002D0144">
        <w:rPr>
          <w:rFonts w:ascii="Adobe Garamond Pro" w:hAnsi="Adobe Garamond Pro"/>
          <w:sz w:val="24"/>
          <w:szCs w:val="24"/>
          <w:rPrChange w:id="529" w:author="Nirav" w:date="2019-07-16T22:26:00Z">
            <w:rPr/>
          </w:rPrChange>
        </w:rPr>
        <w:t xml:space="preserve">The process of generating a valid cryptographic hash value of a block is called mining. Under the hood, mining is all about finding </w:t>
      </w:r>
      <w:ins w:id="530" w:author="Nirav" w:date="2019-07-17T13:49:00Z">
        <w:r w:rsidR="005E68E2">
          <w:rPr>
            <w:rFonts w:ascii="Adobe Garamond Pro" w:hAnsi="Adobe Garamond Pro"/>
            <w:sz w:val="24"/>
            <w:szCs w:val="24"/>
          </w:rPr>
          <w:t>something called a</w:t>
        </w:r>
      </w:ins>
      <w:del w:id="531" w:author="Nirav" w:date="2019-07-17T13:49:00Z">
        <w:r w:rsidRPr="002D0144" w:rsidDel="005E68E2">
          <w:rPr>
            <w:rFonts w:ascii="Adobe Garamond Pro" w:hAnsi="Adobe Garamond Pro"/>
            <w:sz w:val="24"/>
            <w:szCs w:val="24"/>
            <w:rPrChange w:id="532" w:author="Nirav" w:date="2019-07-16T22:26:00Z">
              <w:rPr/>
            </w:rPrChange>
          </w:rPr>
          <w:delText>a</w:delText>
        </w:r>
      </w:del>
      <w:r w:rsidRPr="002D0144">
        <w:rPr>
          <w:rFonts w:ascii="Adobe Garamond Pro" w:hAnsi="Adobe Garamond Pro"/>
          <w:sz w:val="24"/>
          <w:szCs w:val="24"/>
          <w:rPrChange w:id="533" w:author="Nirav" w:date="2019-07-16T22:26:00Z">
            <w:rPr/>
          </w:rPrChange>
        </w:rPr>
        <w:t xml:space="preserve"> nonce </w:t>
      </w:r>
      <w:del w:id="534" w:author="Nirav" w:date="2019-07-17T13:49:00Z">
        <w:r w:rsidRPr="002D0144" w:rsidDel="005E68E2">
          <w:rPr>
            <w:rFonts w:ascii="Adobe Garamond Pro" w:hAnsi="Adobe Garamond Pro"/>
            <w:sz w:val="24"/>
            <w:szCs w:val="24"/>
            <w:rPrChange w:id="535" w:author="Nirav" w:date="2019-07-16T22:26:00Z">
              <w:rPr/>
            </w:rPrChange>
          </w:rPr>
          <w:delText>(</w:delText>
        </w:r>
      </w:del>
      <w:ins w:id="536" w:author="Nirav" w:date="2019-07-17T13:49:00Z">
        <w:r w:rsidR="005E68E2">
          <w:rPr>
            <w:rFonts w:ascii="Adobe Garamond Pro" w:hAnsi="Adobe Garamond Pro"/>
            <w:sz w:val="24"/>
            <w:szCs w:val="24"/>
          </w:rPr>
          <w:t>which is</w:t>
        </w:r>
      </w:ins>
      <w:ins w:id="537" w:author="Nirav" w:date="2019-07-17T13:50:00Z">
        <w:r w:rsidR="005E68E2">
          <w:rPr>
            <w:rFonts w:ascii="Adobe Garamond Pro" w:hAnsi="Adobe Garamond Pro"/>
            <w:sz w:val="24"/>
            <w:szCs w:val="24"/>
          </w:rPr>
          <w:t xml:space="preserve"> a </w:t>
        </w:r>
      </w:ins>
      <w:r w:rsidRPr="002D0144">
        <w:rPr>
          <w:rFonts w:ascii="Adobe Garamond Pro" w:hAnsi="Adobe Garamond Pro"/>
          <w:sz w:val="24"/>
          <w:szCs w:val="24"/>
          <w:rPrChange w:id="538" w:author="Nirav" w:date="2019-07-16T22:26:00Z">
            <w:rPr/>
          </w:rPrChange>
        </w:rPr>
        <w:t>fixed length number used only once</w:t>
      </w:r>
      <w:del w:id="539" w:author="Nirav" w:date="2019-07-17T13:50:00Z">
        <w:r w:rsidRPr="002D0144" w:rsidDel="005E68E2">
          <w:rPr>
            <w:rFonts w:ascii="Adobe Garamond Pro" w:hAnsi="Adobe Garamond Pro"/>
            <w:sz w:val="24"/>
            <w:szCs w:val="24"/>
            <w:rPrChange w:id="540" w:author="Nirav" w:date="2019-07-16T22:26:00Z">
              <w:rPr/>
            </w:rPrChange>
          </w:rPr>
          <w:delText xml:space="preserve">) </w:delText>
        </w:r>
      </w:del>
      <w:r w:rsidRPr="002D0144">
        <w:rPr>
          <w:rFonts w:ascii="Adobe Garamond Pro" w:hAnsi="Adobe Garamond Pro"/>
          <w:sz w:val="24"/>
          <w:szCs w:val="24"/>
          <w:rPrChange w:id="541" w:author="Nirav" w:date="2019-07-16T22:26:00Z">
            <w:rPr/>
          </w:rPrChange>
        </w:rPr>
        <w:t>for that block. Nonce is one of the parts of information</w:t>
      </w:r>
      <w:ins w:id="542" w:author="Nirav" w:date="2019-07-17T13:50:00Z">
        <w:r w:rsidR="005E68E2">
          <w:rPr>
            <w:rFonts w:ascii="Adobe Garamond Pro" w:hAnsi="Adobe Garamond Pro"/>
            <w:sz w:val="24"/>
            <w:szCs w:val="24"/>
          </w:rPr>
          <w:t>,</w:t>
        </w:r>
      </w:ins>
      <w:r w:rsidRPr="002D0144">
        <w:rPr>
          <w:rFonts w:ascii="Adobe Garamond Pro" w:hAnsi="Adobe Garamond Pro"/>
          <w:sz w:val="24"/>
          <w:szCs w:val="24"/>
          <w:rPrChange w:id="543" w:author="Nirav" w:date="2019-07-16T22:26:00Z">
            <w:rPr/>
          </w:rPrChange>
        </w:rPr>
        <w:t xml:space="preserve"> along with block number, previous hash and transaction data stored in a block </w:t>
      </w:r>
      <w:del w:id="544" w:author="Nirav" w:date="2019-07-17T13:50:00Z">
        <w:r w:rsidRPr="002D0144" w:rsidDel="005E68E2">
          <w:rPr>
            <w:rFonts w:ascii="Adobe Garamond Pro" w:hAnsi="Adobe Garamond Pro"/>
            <w:sz w:val="24"/>
            <w:szCs w:val="24"/>
            <w:rPrChange w:id="545" w:author="Nirav" w:date="2019-07-16T22:26:00Z">
              <w:rPr/>
            </w:rPrChange>
          </w:rPr>
          <w:delText xml:space="preserve">which </w:delText>
        </w:r>
      </w:del>
      <w:ins w:id="546" w:author="Nirav" w:date="2019-07-17T13:50:00Z">
        <w:r w:rsidR="005E68E2">
          <w:rPr>
            <w:rFonts w:ascii="Adobe Garamond Pro" w:hAnsi="Adobe Garamond Pro"/>
            <w:sz w:val="24"/>
            <w:szCs w:val="24"/>
          </w:rPr>
          <w:t xml:space="preserve">that </w:t>
        </w:r>
      </w:ins>
      <w:r w:rsidRPr="002D0144">
        <w:rPr>
          <w:rFonts w:ascii="Adobe Garamond Pro" w:hAnsi="Adobe Garamond Pro"/>
          <w:sz w:val="24"/>
          <w:szCs w:val="24"/>
          <w:rPrChange w:id="547" w:author="Nirav" w:date="2019-07-16T22:26:00Z">
            <w:rPr/>
          </w:rPrChange>
        </w:rPr>
        <w:t xml:space="preserve">is given as input to the hash function. The nonce is the </w:t>
      </w:r>
      <w:ins w:id="548" w:author="Nirav" w:date="2019-07-17T13:50:00Z">
        <w:r w:rsidR="005E68E2">
          <w:rPr>
            <w:rFonts w:ascii="Adobe Garamond Pro" w:hAnsi="Adobe Garamond Pro"/>
            <w:sz w:val="24"/>
            <w:szCs w:val="24"/>
          </w:rPr>
          <w:t xml:space="preserve">only piece of data </w:t>
        </w:r>
      </w:ins>
      <w:del w:id="549" w:author="Nirav" w:date="2019-07-17T13:50:00Z">
        <w:r w:rsidRPr="002D0144" w:rsidDel="005E68E2">
          <w:rPr>
            <w:rFonts w:ascii="Adobe Garamond Pro" w:hAnsi="Adobe Garamond Pro"/>
            <w:sz w:val="24"/>
            <w:szCs w:val="24"/>
            <w:rPrChange w:id="550" w:author="Nirav" w:date="2019-07-16T22:26:00Z">
              <w:rPr/>
            </w:rPrChange>
          </w:rPr>
          <w:delText xml:space="preserve">one </w:delText>
        </w:r>
      </w:del>
      <w:r w:rsidRPr="002D0144">
        <w:rPr>
          <w:rFonts w:ascii="Adobe Garamond Pro" w:hAnsi="Adobe Garamond Pro"/>
          <w:sz w:val="24"/>
          <w:szCs w:val="24"/>
          <w:rPrChange w:id="551" w:author="Nirav" w:date="2019-07-16T22:26:00Z">
            <w:rPr/>
          </w:rPrChange>
        </w:rPr>
        <w:t xml:space="preserve">that can change the hash value without changing other information in the block. Miners </w:t>
      </w:r>
      <w:del w:id="552" w:author="Nirav" w:date="2019-07-17T13:50:00Z">
        <w:r w:rsidRPr="002D0144" w:rsidDel="005E68E2">
          <w:rPr>
            <w:rFonts w:ascii="Adobe Garamond Pro" w:hAnsi="Adobe Garamond Pro"/>
            <w:sz w:val="24"/>
            <w:szCs w:val="24"/>
            <w:rPrChange w:id="553" w:author="Nirav" w:date="2019-07-16T22:26:00Z">
              <w:rPr/>
            </w:rPrChange>
          </w:rPr>
          <w:delText xml:space="preserve">are </w:delText>
        </w:r>
      </w:del>
      <w:r w:rsidRPr="002D0144">
        <w:rPr>
          <w:rFonts w:ascii="Adobe Garamond Pro" w:hAnsi="Adobe Garamond Pro"/>
          <w:sz w:val="24"/>
          <w:szCs w:val="24"/>
          <w:rPrChange w:id="554" w:author="Nirav" w:date="2019-07-16T22:26:00Z">
            <w:rPr/>
          </w:rPrChange>
        </w:rPr>
        <w:t>continuously guess</w:t>
      </w:r>
      <w:del w:id="555" w:author="Nirav" w:date="2019-07-17T13:50:00Z">
        <w:r w:rsidRPr="002D0144" w:rsidDel="005E68E2">
          <w:rPr>
            <w:rFonts w:ascii="Adobe Garamond Pro" w:hAnsi="Adobe Garamond Pro"/>
            <w:sz w:val="24"/>
            <w:szCs w:val="24"/>
            <w:rPrChange w:id="556" w:author="Nirav" w:date="2019-07-16T22:26:00Z">
              <w:rPr/>
            </w:rPrChange>
          </w:rPr>
          <w:delText>ing</w:delText>
        </w:r>
      </w:del>
      <w:r w:rsidRPr="002D0144">
        <w:rPr>
          <w:rFonts w:ascii="Adobe Garamond Pro" w:hAnsi="Adobe Garamond Pro"/>
          <w:sz w:val="24"/>
          <w:szCs w:val="24"/>
          <w:rPrChange w:id="557" w:author="Nirav" w:date="2019-07-16T22:26:00Z">
            <w:rPr/>
          </w:rPrChange>
        </w:rPr>
        <w:t xml:space="preserve"> the value of </w:t>
      </w:r>
      <w:ins w:id="558" w:author="Nirav" w:date="2019-07-17T13:50:00Z">
        <w:r w:rsidR="005E68E2">
          <w:rPr>
            <w:rFonts w:ascii="Adobe Garamond Pro" w:hAnsi="Adobe Garamond Pro"/>
            <w:sz w:val="24"/>
            <w:szCs w:val="24"/>
          </w:rPr>
          <w:t xml:space="preserve">the </w:t>
        </w:r>
      </w:ins>
      <w:r w:rsidRPr="002D0144">
        <w:rPr>
          <w:rFonts w:ascii="Adobe Garamond Pro" w:hAnsi="Adobe Garamond Pro"/>
          <w:sz w:val="24"/>
          <w:szCs w:val="24"/>
          <w:rPrChange w:id="559" w:author="Nirav" w:date="2019-07-16T22:26:00Z">
            <w:rPr/>
          </w:rPrChange>
        </w:rPr>
        <w:t xml:space="preserve">nonce to find out </w:t>
      </w:r>
      <w:ins w:id="560" w:author="Nirav" w:date="2019-07-17T13:51:00Z">
        <w:r w:rsidR="005E68E2">
          <w:rPr>
            <w:rFonts w:ascii="Adobe Garamond Pro" w:hAnsi="Adobe Garamond Pro"/>
            <w:sz w:val="24"/>
            <w:szCs w:val="24"/>
          </w:rPr>
          <w:t xml:space="preserve">the </w:t>
        </w:r>
      </w:ins>
      <w:r w:rsidRPr="002D0144">
        <w:rPr>
          <w:rFonts w:ascii="Adobe Garamond Pro" w:hAnsi="Adobe Garamond Pro"/>
          <w:sz w:val="24"/>
          <w:szCs w:val="24"/>
          <w:rPrChange w:id="561" w:author="Nirav" w:date="2019-07-16T22:26:00Z">
            <w:rPr/>
          </w:rPrChange>
        </w:rPr>
        <w:t xml:space="preserve">valid hash value. </w:t>
      </w:r>
      <w:del w:id="562" w:author="Nirav" w:date="2019-07-17T13:51:00Z">
        <w:r w:rsidRPr="002D0144" w:rsidDel="005E68E2">
          <w:rPr>
            <w:rFonts w:ascii="Adobe Garamond Pro" w:hAnsi="Adobe Garamond Pro"/>
            <w:sz w:val="24"/>
            <w:szCs w:val="24"/>
            <w:rPrChange w:id="563" w:author="Nirav" w:date="2019-07-16T22:26:00Z">
              <w:rPr/>
            </w:rPrChange>
          </w:rPr>
          <w:delText xml:space="preserve">This process is carried out by different types of processors by the miners. </w:delText>
        </w:r>
      </w:del>
      <w:r w:rsidRPr="002D0144">
        <w:rPr>
          <w:rFonts w:ascii="Adobe Garamond Pro" w:hAnsi="Adobe Garamond Pro"/>
          <w:sz w:val="24"/>
          <w:szCs w:val="24"/>
          <w:rPrChange w:id="564" w:author="Nirav" w:date="2019-07-16T22:26:00Z">
            <w:rPr/>
          </w:rPrChange>
        </w:rPr>
        <w:t>Hash value can be varied by changing the value of</w:t>
      </w:r>
      <w:ins w:id="565" w:author="Nirav" w:date="2019-07-17T13:51:00Z">
        <w:r w:rsidR="005E68E2">
          <w:rPr>
            <w:rFonts w:ascii="Adobe Garamond Pro" w:hAnsi="Adobe Garamond Pro"/>
            <w:sz w:val="24"/>
            <w:szCs w:val="24"/>
          </w:rPr>
          <w:t xml:space="preserve"> the</w:t>
        </w:r>
      </w:ins>
      <w:r w:rsidRPr="002D0144">
        <w:rPr>
          <w:rFonts w:ascii="Adobe Garamond Pro" w:hAnsi="Adobe Garamond Pro"/>
          <w:sz w:val="24"/>
          <w:szCs w:val="24"/>
          <w:rPrChange w:id="566" w:author="Nirav" w:date="2019-07-16T22:26:00Z">
            <w:rPr/>
          </w:rPrChange>
        </w:rPr>
        <w:t xml:space="preserve"> nonce but it can neither be predicted nor be controlled. </w:t>
      </w:r>
      <w:ins w:id="567" w:author="Nirav" w:date="2019-07-17T13:51:00Z">
        <w:r w:rsidR="005E68E2">
          <w:rPr>
            <w:rFonts w:ascii="Adobe Garamond Pro" w:hAnsi="Adobe Garamond Pro"/>
            <w:sz w:val="24"/>
            <w:szCs w:val="24"/>
          </w:rPr>
          <w:t xml:space="preserve">The </w:t>
        </w:r>
      </w:ins>
      <w:del w:id="568" w:author="Nirav" w:date="2019-07-17T13:51:00Z">
        <w:r w:rsidRPr="002D0144" w:rsidDel="005E68E2">
          <w:rPr>
            <w:rFonts w:ascii="Adobe Garamond Pro" w:hAnsi="Adobe Garamond Pro"/>
            <w:sz w:val="24"/>
            <w:szCs w:val="24"/>
            <w:rPrChange w:id="569" w:author="Nirav" w:date="2019-07-16T22:26:00Z">
              <w:rPr/>
            </w:rPrChange>
          </w:rPr>
          <w:delText xml:space="preserve">Miners </w:delText>
        </w:r>
      </w:del>
      <w:ins w:id="570" w:author="Nirav" w:date="2019-07-17T13:51:00Z">
        <w:r w:rsidR="005E68E2">
          <w:rPr>
            <w:rFonts w:ascii="Adobe Garamond Pro" w:hAnsi="Adobe Garamond Pro"/>
            <w:sz w:val="24"/>
            <w:szCs w:val="24"/>
          </w:rPr>
          <w:t>m</w:t>
        </w:r>
        <w:r w:rsidR="005E68E2" w:rsidRPr="002D0144">
          <w:rPr>
            <w:rFonts w:ascii="Adobe Garamond Pro" w:hAnsi="Adobe Garamond Pro"/>
            <w:sz w:val="24"/>
            <w:szCs w:val="24"/>
            <w:rPrChange w:id="571" w:author="Nirav" w:date="2019-07-16T22:26:00Z">
              <w:rPr/>
            </w:rPrChange>
          </w:rPr>
          <w:t xml:space="preserve">iners </w:t>
        </w:r>
      </w:ins>
      <w:r w:rsidRPr="002D0144">
        <w:rPr>
          <w:rFonts w:ascii="Adobe Garamond Pro" w:hAnsi="Adobe Garamond Pro"/>
          <w:sz w:val="24"/>
          <w:szCs w:val="24"/>
          <w:rPrChange w:id="572" w:author="Nirav" w:date="2019-07-16T22:26:00Z">
            <w:rPr/>
          </w:rPrChange>
        </w:rPr>
        <w:t>just do random computation to find out the value of nonce that generates valid hash value for that block.</w:t>
      </w:r>
    </w:p>
    <w:p w14:paraId="071AE9D9" w14:textId="77777777" w:rsidR="006B5114" w:rsidRPr="002D0144" w:rsidRDefault="006B5114" w:rsidP="0048474C">
      <w:pPr>
        <w:ind w:left="720"/>
        <w:jc w:val="both"/>
        <w:rPr>
          <w:rFonts w:ascii="Adobe Garamond Pro" w:hAnsi="Adobe Garamond Pro"/>
          <w:sz w:val="24"/>
          <w:szCs w:val="24"/>
          <w:rPrChange w:id="573" w:author="Nirav" w:date="2019-07-16T22:26:00Z">
            <w:rPr/>
          </w:rPrChange>
        </w:rPr>
      </w:pPr>
    </w:p>
    <w:p w14:paraId="2E89CB67" w14:textId="71E8AA32" w:rsidR="006B5114" w:rsidRPr="002D0144" w:rsidRDefault="006B5114" w:rsidP="0048474C">
      <w:pPr>
        <w:jc w:val="both"/>
        <w:rPr>
          <w:rFonts w:ascii="Adobe Garamond Pro" w:hAnsi="Adobe Garamond Pro"/>
          <w:sz w:val="24"/>
          <w:szCs w:val="24"/>
          <w:rPrChange w:id="574" w:author="Nirav" w:date="2019-07-16T22:26:00Z">
            <w:rPr/>
          </w:rPrChange>
        </w:rPr>
        <w:pPrChange w:id="575" w:author="Nirav" w:date="2019-07-17T14:53:00Z">
          <w:pPr>
            <w:ind w:left="720"/>
            <w:jc w:val="both"/>
          </w:pPr>
        </w:pPrChange>
      </w:pPr>
      <w:r w:rsidRPr="002D0144">
        <w:rPr>
          <w:rFonts w:ascii="Adobe Garamond Pro" w:hAnsi="Adobe Garamond Pro"/>
          <w:sz w:val="24"/>
          <w:szCs w:val="24"/>
          <w:rPrChange w:id="576" w:author="Nirav" w:date="2019-07-16T22:26:00Z">
            <w:rPr/>
          </w:rPrChange>
        </w:rPr>
        <w:t xml:space="preserve">Hash is hexadecimal number ranging from zero to a certain big number with fixed length. A fixed range of numbers as a subset is taken from the hash range and that range is called target. The only job a miner has to do is to find hash value that falls inside that target. Nonce producing a hash value outside the target are not accepted. There is </w:t>
      </w:r>
      <w:del w:id="577" w:author="Nirav" w:date="2019-07-17T14:46:00Z">
        <w:r w:rsidRPr="002D0144" w:rsidDel="004E2F24">
          <w:rPr>
            <w:rFonts w:ascii="Adobe Garamond Pro" w:hAnsi="Adobe Garamond Pro"/>
            <w:sz w:val="24"/>
            <w:szCs w:val="24"/>
            <w:rPrChange w:id="578" w:author="Nirav" w:date="2019-07-16T22:26:00Z">
              <w:rPr/>
            </w:rPrChange>
          </w:rPr>
          <w:delText>not any</w:delText>
        </w:r>
      </w:del>
      <w:ins w:id="579" w:author="Nirav" w:date="2019-07-17T14:46:00Z">
        <w:r w:rsidR="004E2F24">
          <w:rPr>
            <w:rFonts w:ascii="Adobe Garamond Pro" w:hAnsi="Adobe Garamond Pro"/>
            <w:sz w:val="24"/>
            <w:szCs w:val="24"/>
          </w:rPr>
          <w:t>no</w:t>
        </w:r>
      </w:ins>
      <w:r w:rsidRPr="002D0144">
        <w:rPr>
          <w:rFonts w:ascii="Adobe Garamond Pro" w:hAnsi="Adobe Garamond Pro"/>
          <w:sz w:val="24"/>
          <w:szCs w:val="24"/>
          <w:rPrChange w:id="580" w:author="Nirav" w:date="2019-07-16T22:26:00Z">
            <w:rPr/>
          </w:rPrChange>
        </w:rPr>
        <w:t xml:space="preserve"> logical or mathematical </w:t>
      </w:r>
      <w:del w:id="581" w:author="Nirav" w:date="2019-07-17T14:46:00Z">
        <w:r w:rsidRPr="002D0144" w:rsidDel="004E2F24">
          <w:rPr>
            <w:rFonts w:ascii="Adobe Garamond Pro" w:hAnsi="Adobe Garamond Pro"/>
            <w:sz w:val="24"/>
            <w:szCs w:val="24"/>
            <w:rPrChange w:id="582" w:author="Nirav" w:date="2019-07-16T22:26:00Z">
              <w:rPr/>
            </w:rPrChange>
          </w:rPr>
          <w:delText xml:space="preserve">reason </w:delText>
        </w:r>
      </w:del>
      <w:ins w:id="583" w:author="Nirav" w:date="2019-07-17T14:46:00Z">
        <w:r w:rsidR="004E2F24">
          <w:rPr>
            <w:rFonts w:ascii="Adobe Garamond Pro" w:hAnsi="Adobe Garamond Pro"/>
            <w:sz w:val="24"/>
            <w:szCs w:val="24"/>
          </w:rPr>
          <w:t xml:space="preserve">purpose </w:t>
        </w:r>
      </w:ins>
      <w:r w:rsidRPr="002D0144">
        <w:rPr>
          <w:rFonts w:ascii="Adobe Garamond Pro" w:hAnsi="Adobe Garamond Pro"/>
          <w:sz w:val="24"/>
          <w:szCs w:val="24"/>
          <w:rPrChange w:id="584" w:author="Nirav" w:date="2019-07-16T22:26:00Z">
            <w:rPr/>
          </w:rPrChange>
        </w:rPr>
        <w:t>of mining</w:t>
      </w:r>
      <w:del w:id="585" w:author="Nirav" w:date="2019-07-17T14:46:00Z">
        <w:r w:rsidRPr="002D0144" w:rsidDel="004E2F24">
          <w:rPr>
            <w:rFonts w:ascii="Adobe Garamond Pro" w:hAnsi="Adobe Garamond Pro"/>
            <w:sz w:val="24"/>
            <w:szCs w:val="24"/>
            <w:rPrChange w:id="586" w:author="Nirav" w:date="2019-07-16T22:26:00Z">
              <w:rPr/>
            </w:rPrChange>
          </w:rPr>
          <w:delText xml:space="preserve"> purpose</w:delText>
        </w:r>
      </w:del>
      <w:r w:rsidRPr="002D0144">
        <w:rPr>
          <w:rFonts w:ascii="Adobe Garamond Pro" w:hAnsi="Adobe Garamond Pro"/>
          <w:sz w:val="24"/>
          <w:szCs w:val="24"/>
          <w:rPrChange w:id="587" w:author="Nirav" w:date="2019-07-16T22:26:00Z">
            <w:rPr/>
          </w:rPrChange>
        </w:rPr>
        <w:t>, it is done just to make the addition of block</w:t>
      </w:r>
      <w:ins w:id="588" w:author="Nirav" w:date="2019-07-17T14:47:00Z">
        <w:r w:rsidR="004E2F24">
          <w:rPr>
            <w:rFonts w:ascii="Adobe Garamond Pro" w:hAnsi="Adobe Garamond Pro"/>
            <w:sz w:val="24"/>
            <w:szCs w:val="24"/>
          </w:rPr>
          <w:t>s</w:t>
        </w:r>
      </w:ins>
      <w:r w:rsidRPr="002D0144">
        <w:rPr>
          <w:rFonts w:ascii="Adobe Garamond Pro" w:hAnsi="Adobe Garamond Pro"/>
          <w:sz w:val="24"/>
          <w:szCs w:val="24"/>
          <w:rPrChange w:id="589" w:author="Nirav" w:date="2019-07-16T22:26:00Z">
            <w:rPr/>
          </w:rPrChange>
        </w:rPr>
        <w:t xml:space="preserve"> in Blockchain more difficult and secure </w:t>
      </w:r>
      <w:del w:id="590" w:author="Nirav" w:date="2019-07-17T14:47:00Z">
        <w:r w:rsidRPr="002D0144" w:rsidDel="004E2F24">
          <w:rPr>
            <w:rFonts w:ascii="Adobe Garamond Pro" w:hAnsi="Adobe Garamond Pro"/>
            <w:sz w:val="24"/>
            <w:szCs w:val="24"/>
            <w:rPrChange w:id="591" w:author="Nirav" w:date="2019-07-16T22:26:00Z">
              <w:rPr/>
            </w:rPrChange>
          </w:rPr>
          <w:delText xml:space="preserve">that leads </w:delText>
        </w:r>
      </w:del>
      <w:r w:rsidRPr="002D0144">
        <w:rPr>
          <w:rFonts w:ascii="Adobe Garamond Pro" w:hAnsi="Adobe Garamond Pro"/>
          <w:sz w:val="24"/>
          <w:szCs w:val="24"/>
          <w:rPrChange w:id="592" w:author="Nirav" w:date="2019-07-16T22:26:00Z">
            <w:rPr/>
          </w:rPrChange>
        </w:rPr>
        <w:t xml:space="preserve">to resist the attacks on the blocks. The difficulty of finding a valid hash (hash that falls inside the target) depends on the number of leading zeros on hash value. The more leading zeros, more is </w:t>
      </w:r>
      <w:del w:id="593" w:author="Nirav" w:date="2019-07-17T14:47:00Z">
        <w:r w:rsidRPr="002D0144" w:rsidDel="004E2F24">
          <w:rPr>
            <w:rFonts w:ascii="Adobe Garamond Pro" w:hAnsi="Adobe Garamond Pro"/>
            <w:sz w:val="24"/>
            <w:szCs w:val="24"/>
            <w:rPrChange w:id="594" w:author="Nirav" w:date="2019-07-16T22:26:00Z">
              <w:rPr/>
            </w:rPrChange>
          </w:rPr>
          <w:delText xml:space="preserve">difficulty </w:delText>
        </w:r>
      </w:del>
      <w:ins w:id="595" w:author="Nirav" w:date="2019-07-17T14:47:00Z">
        <w:r w:rsidR="004E2F24">
          <w:rPr>
            <w:rFonts w:ascii="Adobe Garamond Pro" w:hAnsi="Adobe Garamond Pro"/>
            <w:sz w:val="24"/>
            <w:szCs w:val="24"/>
          </w:rPr>
          <w:t>difficult it becomes</w:t>
        </w:r>
        <w:r w:rsidR="004E2F24" w:rsidRPr="002D0144">
          <w:rPr>
            <w:rFonts w:ascii="Adobe Garamond Pro" w:hAnsi="Adobe Garamond Pro"/>
            <w:sz w:val="24"/>
            <w:szCs w:val="24"/>
            <w:rPrChange w:id="596" w:author="Nirav" w:date="2019-07-16T22:26:00Z">
              <w:rPr/>
            </w:rPrChange>
          </w:rPr>
          <w:t xml:space="preserve"> </w:t>
        </w:r>
      </w:ins>
      <w:r w:rsidRPr="002D0144">
        <w:rPr>
          <w:rFonts w:ascii="Adobe Garamond Pro" w:hAnsi="Adobe Garamond Pro"/>
          <w:sz w:val="24"/>
          <w:szCs w:val="24"/>
          <w:rPrChange w:id="597" w:author="Nirav" w:date="2019-07-16T22:26:00Z">
            <w:rPr/>
          </w:rPrChange>
        </w:rPr>
        <w:t xml:space="preserve">because when there </w:t>
      </w:r>
      <w:del w:id="598" w:author="Nirav" w:date="2019-07-17T14:48:00Z">
        <w:r w:rsidRPr="002D0144" w:rsidDel="004E2F24">
          <w:rPr>
            <w:rFonts w:ascii="Adobe Garamond Pro" w:hAnsi="Adobe Garamond Pro"/>
            <w:sz w:val="24"/>
            <w:szCs w:val="24"/>
            <w:rPrChange w:id="599" w:author="Nirav" w:date="2019-07-16T22:26:00Z">
              <w:rPr/>
            </w:rPrChange>
          </w:rPr>
          <w:delText xml:space="preserve">is </w:delText>
        </w:r>
      </w:del>
      <w:ins w:id="600" w:author="Nirav" w:date="2019-07-17T14:48:00Z">
        <w:r w:rsidR="004E2F24">
          <w:rPr>
            <w:rFonts w:ascii="Adobe Garamond Pro" w:hAnsi="Adobe Garamond Pro"/>
            <w:sz w:val="24"/>
            <w:szCs w:val="24"/>
          </w:rPr>
          <w:t>are</w:t>
        </w:r>
        <w:r w:rsidR="004E2F24" w:rsidRPr="002D0144">
          <w:rPr>
            <w:rFonts w:ascii="Adobe Garamond Pro" w:hAnsi="Adobe Garamond Pro"/>
            <w:sz w:val="24"/>
            <w:szCs w:val="24"/>
            <w:rPrChange w:id="601" w:author="Nirav" w:date="2019-07-16T22:26:00Z">
              <w:rPr/>
            </w:rPrChange>
          </w:rPr>
          <w:t xml:space="preserve"> </w:t>
        </w:r>
      </w:ins>
      <w:r w:rsidRPr="002D0144">
        <w:rPr>
          <w:rFonts w:ascii="Adobe Garamond Pro" w:hAnsi="Adobe Garamond Pro"/>
          <w:sz w:val="24"/>
          <w:szCs w:val="24"/>
          <w:rPrChange w:id="602" w:author="Nirav" w:date="2019-07-16T22:26:00Z">
            <w:rPr/>
          </w:rPrChange>
        </w:rPr>
        <w:t xml:space="preserve">more leading zeros, </w:t>
      </w:r>
      <w:del w:id="603" w:author="Nirav" w:date="2019-07-17T14:48:00Z">
        <w:r w:rsidRPr="002D0144" w:rsidDel="004E2F24">
          <w:rPr>
            <w:rFonts w:ascii="Adobe Garamond Pro" w:hAnsi="Adobe Garamond Pro"/>
            <w:sz w:val="24"/>
            <w:szCs w:val="24"/>
            <w:rPrChange w:id="604" w:author="Nirav" w:date="2019-07-16T22:26:00Z">
              <w:rPr/>
            </w:rPrChange>
          </w:rPr>
          <w:delText>there will be small range of target</w:delText>
        </w:r>
      </w:del>
      <w:ins w:id="605" w:author="Nirav" w:date="2019-07-17T14:48:00Z">
        <w:r w:rsidR="004E2F24">
          <w:rPr>
            <w:rFonts w:ascii="Adobe Garamond Pro" w:hAnsi="Adobe Garamond Pro"/>
            <w:sz w:val="24"/>
            <w:szCs w:val="24"/>
          </w:rPr>
          <w:t>the target will have a smaller range</w:t>
        </w:r>
      </w:ins>
      <w:del w:id="606" w:author="Nirav" w:date="2019-07-17T14:49:00Z">
        <w:r w:rsidRPr="002D0144" w:rsidDel="0048474C">
          <w:rPr>
            <w:rFonts w:ascii="Adobe Garamond Pro" w:hAnsi="Adobe Garamond Pro"/>
            <w:sz w:val="24"/>
            <w:szCs w:val="24"/>
            <w:rPrChange w:id="607" w:author="Nirav" w:date="2019-07-16T22:26:00Z">
              <w:rPr/>
            </w:rPrChange>
          </w:rPr>
          <w:delText xml:space="preserve">. As the range of target is less, then the </w:delText>
        </w:r>
      </w:del>
      <w:ins w:id="608" w:author="Nirav" w:date="2019-07-17T14:49:00Z">
        <w:r w:rsidR="0048474C">
          <w:rPr>
            <w:rFonts w:ascii="Adobe Garamond Pro" w:hAnsi="Adobe Garamond Pro"/>
            <w:sz w:val="24"/>
            <w:szCs w:val="24"/>
          </w:rPr>
          <w:t xml:space="preserve">, thus decreasing the </w:t>
        </w:r>
      </w:ins>
      <w:r w:rsidRPr="002D0144">
        <w:rPr>
          <w:rFonts w:ascii="Adobe Garamond Pro" w:hAnsi="Adobe Garamond Pro"/>
          <w:sz w:val="24"/>
          <w:szCs w:val="24"/>
          <w:rPrChange w:id="609" w:author="Nirav" w:date="2019-07-16T22:26:00Z">
            <w:rPr/>
          </w:rPrChange>
        </w:rPr>
        <w:t xml:space="preserve">probability </w:t>
      </w:r>
      <w:del w:id="610" w:author="Nirav" w:date="2019-07-17T14:50:00Z">
        <w:r w:rsidRPr="002D0144" w:rsidDel="0048474C">
          <w:rPr>
            <w:rFonts w:ascii="Adobe Garamond Pro" w:hAnsi="Adobe Garamond Pro"/>
            <w:sz w:val="24"/>
            <w:szCs w:val="24"/>
            <w:rPrChange w:id="611" w:author="Nirav" w:date="2019-07-16T22:26:00Z">
              <w:rPr/>
            </w:rPrChange>
          </w:rPr>
          <w:delText>of</w:delText>
        </w:r>
      </w:del>
      <w:del w:id="612" w:author="Nirav" w:date="2019-07-17T14:49:00Z">
        <w:r w:rsidRPr="002D0144" w:rsidDel="0048474C">
          <w:rPr>
            <w:rFonts w:ascii="Adobe Garamond Pro" w:hAnsi="Adobe Garamond Pro"/>
            <w:sz w:val="24"/>
            <w:szCs w:val="24"/>
            <w:rPrChange w:id="613" w:author="Nirav" w:date="2019-07-16T22:26:00Z">
              <w:rPr/>
            </w:rPrChange>
          </w:rPr>
          <w:delText xml:space="preserve"> </w:delText>
        </w:r>
      </w:del>
      <w:del w:id="614" w:author="Nirav" w:date="2019-07-17T14:50:00Z">
        <w:r w:rsidRPr="002D0144" w:rsidDel="0048474C">
          <w:rPr>
            <w:rFonts w:ascii="Adobe Garamond Pro" w:hAnsi="Adobe Garamond Pro"/>
            <w:sz w:val="24"/>
            <w:szCs w:val="24"/>
            <w:rPrChange w:id="615" w:author="Nirav" w:date="2019-07-16T22:26:00Z">
              <w:rPr/>
            </w:rPrChange>
          </w:rPr>
          <w:delText>finding</w:delText>
        </w:r>
      </w:del>
      <w:ins w:id="616" w:author="Nirav" w:date="2019-07-17T14:50:00Z">
        <w:r w:rsidR="0048474C" w:rsidRPr="0048474C">
          <w:rPr>
            <w:rFonts w:ascii="Adobe Garamond Pro" w:hAnsi="Adobe Garamond Pro"/>
            <w:sz w:val="24"/>
            <w:szCs w:val="24"/>
          </w:rPr>
          <w:t>of finding</w:t>
        </w:r>
      </w:ins>
      <w:r w:rsidRPr="002D0144">
        <w:rPr>
          <w:rFonts w:ascii="Adobe Garamond Pro" w:hAnsi="Adobe Garamond Pro"/>
          <w:sz w:val="24"/>
          <w:szCs w:val="24"/>
          <w:rPrChange w:id="617" w:author="Nirav" w:date="2019-07-16T22:26:00Z">
            <w:rPr/>
          </w:rPrChange>
        </w:rPr>
        <w:t xml:space="preserve"> a nonce that generates </w:t>
      </w:r>
      <w:ins w:id="618" w:author="Nirav" w:date="2019-07-17T14:50:00Z">
        <w:r w:rsidR="0048474C">
          <w:rPr>
            <w:rFonts w:ascii="Adobe Garamond Pro" w:hAnsi="Adobe Garamond Pro"/>
            <w:sz w:val="24"/>
            <w:szCs w:val="24"/>
          </w:rPr>
          <w:t xml:space="preserve">the </w:t>
        </w:r>
      </w:ins>
      <w:r w:rsidRPr="002D0144">
        <w:rPr>
          <w:rFonts w:ascii="Adobe Garamond Pro" w:hAnsi="Adobe Garamond Pro"/>
          <w:sz w:val="24"/>
          <w:szCs w:val="24"/>
          <w:rPrChange w:id="619" w:author="Nirav" w:date="2019-07-16T22:26:00Z">
            <w:rPr/>
          </w:rPrChange>
        </w:rPr>
        <w:t>hash value which falls on target</w:t>
      </w:r>
      <w:del w:id="620" w:author="Nirav" w:date="2019-07-17T14:50:00Z">
        <w:r w:rsidRPr="002D0144" w:rsidDel="0048474C">
          <w:rPr>
            <w:rFonts w:ascii="Adobe Garamond Pro" w:hAnsi="Adobe Garamond Pro"/>
            <w:sz w:val="24"/>
            <w:szCs w:val="24"/>
            <w:rPrChange w:id="621" w:author="Nirav" w:date="2019-07-16T22:26:00Z">
              <w:rPr/>
            </w:rPrChange>
          </w:rPr>
          <w:delText xml:space="preserve"> will also be less</w:delText>
        </w:r>
      </w:del>
      <w:r w:rsidRPr="002D0144">
        <w:rPr>
          <w:rFonts w:ascii="Adobe Garamond Pro" w:hAnsi="Adobe Garamond Pro"/>
          <w:sz w:val="24"/>
          <w:szCs w:val="24"/>
          <w:rPrChange w:id="622" w:author="Nirav" w:date="2019-07-16T22:26:00Z">
            <w:rPr/>
          </w:rPrChange>
        </w:rPr>
        <w:t>. Therefore, miners have to spend more computing power to find out the suitable nonce. On finding a valid hash value, it is verified by all other nodes in the network and th</w:t>
      </w:r>
      <w:ins w:id="623" w:author="Nirav" w:date="2019-07-17T14:51:00Z">
        <w:r w:rsidR="0048474C">
          <w:rPr>
            <w:rFonts w:ascii="Adobe Garamond Pro" w:hAnsi="Adobe Garamond Pro"/>
            <w:sz w:val="24"/>
            <w:szCs w:val="24"/>
          </w:rPr>
          <w:t>e</w:t>
        </w:r>
      </w:ins>
      <w:del w:id="624" w:author="Nirav" w:date="2019-07-17T14:51:00Z">
        <w:r w:rsidRPr="002D0144" w:rsidDel="0048474C">
          <w:rPr>
            <w:rFonts w:ascii="Adobe Garamond Pro" w:hAnsi="Adobe Garamond Pro"/>
            <w:sz w:val="24"/>
            <w:szCs w:val="24"/>
            <w:rPrChange w:id="625" w:author="Nirav" w:date="2019-07-16T22:26:00Z">
              <w:rPr/>
            </w:rPrChange>
          </w:rPr>
          <w:delText>at</w:delText>
        </w:r>
      </w:del>
      <w:r w:rsidRPr="002D0144">
        <w:rPr>
          <w:rFonts w:ascii="Adobe Garamond Pro" w:hAnsi="Adobe Garamond Pro"/>
          <w:sz w:val="24"/>
          <w:szCs w:val="24"/>
          <w:rPrChange w:id="626" w:author="Nirav" w:date="2019-07-16T22:26:00Z">
            <w:rPr/>
          </w:rPrChange>
        </w:rPr>
        <w:t xml:space="preserve"> miner is rewarded with certain value.</w:t>
      </w:r>
    </w:p>
    <w:p w14:paraId="774CF047" w14:textId="69252DE4" w:rsidR="006B5114" w:rsidRDefault="006B5114" w:rsidP="00FD61C7">
      <w:pPr>
        <w:jc w:val="both"/>
        <w:rPr>
          <w:ins w:id="627" w:author="Nirav" w:date="2019-07-17T15:20:00Z"/>
          <w:rFonts w:ascii="Adobe Garamond Pro" w:hAnsi="Adobe Garamond Pro"/>
          <w:sz w:val="24"/>
          <w:szCs w:val="24"/>
        </w:rPr>
      </w:pPr>
    </w:p>
    <w:p w14:paraId="525E81C9" w14:textId="33A5FB6D" w:rsidR="00FD61C7" w:rsidRPr="00FD61C7" w:rsidRDefault="00FD61C7" w:rsidP="00FD61C7">
      <w:pPr>
        <w:jc w:val="both"/>
        <w:rPr>
          <w:rFonts w:ascii="Adobe Garamond Pro" w:hAnsi="Adobe Garamond Pro"/>
          <w:b/>
          <w:bCs/>
          <w:sz w:val="24"/>
          <w:szCs w:val="24"/>
          <w:rPrChange w:id="628" w:author="Nirav" w:date="2019-07-17T15:20:00Z">
            <w:rPr/>
          </w:rPrChange>
        </w:rPr>
        <w:pPrChange w:id="629" w:author="Nirav" w:date="2019-07-17T15:20:00Z">
          <w:pPr>
            <w:ind w:left="720"/>
            <w:jc w:val="both"/>
          </w:pPr>
        </w:pPrChange>
      </w:pPr>
      <w:ins w:id="630" w:author="Nirav" w:date="2019-07-17T15:20:00Z">
        <w:r>
          <w:rPr>
            <w:rFonts w:ascii="Adobe Garamond Pro" w:hAnsi="Adobe Garamond Pro"/>
            <w:b/>
            <w:bCs/>
            <w:sz w:val="24"/>
            <w:szCs w:val="24"/>
          </w:rPr>
          <w:t>Mining collisions</w:t>
        </w:r>
      </w:ins>
    </w:p>
    <w:p w14:paraId="5DAAC708" w14:textId="20522D33" w:rsidR="006B5114" w:rsidRPr="002D0144" w:rsidRDefault="006B5114" w:rsidP="0048474C">
      <w:pPr>
        <w:jc w:val="both"/>
        <w:rPr>
          <w:rFonts w:ascii="Adobe Garamond Pro" w:hAnsi="Adobe Garamond Pro"/>
          <w:sz w:val="24"/>
          <w:szCs w:val="24"/>
          <w:rPrChange w:id="631" w:author="Nirav" w:date="2019-07-16T22:26:00Z">
            <w:rPr/>
          </w:rPrChange>
        </w:rPr>
        <w:pPrChange w:id="632" w:author="Nirav" w:date="2019-07-17T14:53:00Z">
          <w:pPr>
            <w:ind w:left="720"/>
            <w:jc w:val="both"/>
          </w:pPr>
        </w:pPrChange>
      </w:pPr>
      <w:r w:rsidRPr="002D0144">
        <w:rPr>
          <w:rFonts w:ascii="Adobe Garamond Pro" w:hAnsi="Adobe Garamond Pro"/>
          <w:sz w:val="24"/>
          <w:szCs w:val="24"/>
          <w:rPrChange w:id="633" w:author="Nirav" w:date="2019-07-16T22:26:00Z">
            <w:rPr/>
          </w:rPrChange>
        </w:rPr>
        <w:t>Sometimes, something interesting happens</w:t>
      </w:r>
      <w:del w:id="634" w:author="Nirav" w:date="2019-07-17T14:51:00Z">
        <w:r w:rsidRPr="002D0144" w:rsidDel="0048474C">
          <w:rPr>
            <w:rFonts w:ascii="Adobe Garamond Pro" w:hAnsi="Adobe Garamond Pro"/>
            <w:sz w:val="24"/>
            <w:szCs w:val="24"/>
            <w:rPrChange w:id="635" w:author="Nirav" w:date="2019-07-16T22:26:00Z">
              <w:rPr/>
            </w:rPrChange>
          </w:rPr>
          <w:delText xml:space="preserve">, </w:delText>
        </w:r>
      </w:del>
      <w:ins w:id="636" w:author="Nirav" w:date="2019-07-17T14:51:00Z">
        <w:r w:rsidR="0048474C">
          <w:rPr>
            <w:rFonts w:ascii="Adobe Garamond Pro" w:hAnsi="Adobe Garamond Pro"/>
            <w:sz w:val="24"/>
            <w:szCs w:val="24"/>
          </w:rPr>
          <w:t>.</w:t>
        </w:r>
        <w:r w:rsidR="0048474C" w:rsidRPr="002D0144">
          <w:rPr>
            <w:rFonts w:ascii="Adobe Garamond Pro" w:hAnsi="Adobe Garamond Pro"/>
            <w:sz w:val="24"/>
            <w:szCs w:val="24"/>
            <w:rPrChange w:id="637" w:author="Nirav" w:date="2019-07-16T22:26:00Z">
              <w:rPr/>
            </w:rPrChange>
          </w:rPr>
          <w:t xml:space="preserve"> </w:t>
        </w:r>
      </w:ins>
      <w:del w:id="638" w:author="Nirav" w:date="2019-07-17T14:51:00Z">
        <w:r w:rsidRPr="002D0144" w:rsidDel="0048474C">
          <w:rPr>
            <w:rFonts w:ascii="Adobe Garamond Pro" w:hAnsi="Adobe Garamond Pro"/>
            <w:sz w:val="24"/>
            <w:szCs w:val="24"/>
            <w:rPrChange w:id="639" w:author="Nirav" w:date="2019-07-16T22:26:00Z">
              <w:rPr/>
            </w:rPrChange>
          </w:rPr>
          <w:delText xml:space="preserve">two </w:delText>
        </w:r>
      </w:del>
      <w:ins w:id="640" w:author="Nirav" w:date="2019-07-17T14:51:00Z">
        <w:r w:rsidR="0048474C">
          <w:rPr>
            <w:rFonts w:ascii="Adobe Garamond Pro" w:hAnsi="Adobe Garamond Pro"/>
            <w:sz w:val="24"/>
            <w:szCs w:val="24"/>
          </w:rPr>
          <w:t>T</w:t>
        </w:r>
        <w:r w:rsidR="0048474C" w:rsidRPr="002D0144">
          <w:rPr>
            <w:rFonts w:ascii="Adobe Garamond Pro" w:hAnsi="Adobe Garamond Pro"/>
            <w:sz w:val="24"/>
            <w:szCs w:val="24"/>
            <w:rPrChange w:id="641" w:author="Nirav" w:date="2019-07-16T22:26:00Z">
              <w:rPr/>
            </w:rPrChange>
          </w:rPr>
          <w:t xml:space="preserve">wo </w:t>
        </w:r>
      </w:ins>
      <w:r w:rsidRPr="002D0144">
        <w:rPr>
          <w:rFonts w:ascii="Adobe Garamond Pro" w:hAnsi="Adobe Garamond Pro"/>
          <w:sz w:val="24"/>
          <w:szCs w:val="24"/>
          <w:rPrChange w:id="642" w:author="Nirav" w:date="2019-07-16T22:26:00Z">
            <w:rPr/>
          </w:rPrChange>
        </w:rPr>
        <w:t xml:space="preserve">or even more different miners can find </w:t>
      </w:r>
      <w:ins w:id="643" w:author="Nirav" w:date="2019-07-17T12:06:00Z">
        <w:r w:rsidR="00FA1A11">
          <w:rPr>
            <w:rFonts w:ascii="Adobe Garamond Pro" w:hAnsi="Adobe Garamond Pro"/>
            <w:sz w:val="24"/>
            <w:szCs w:val="24"/>
          </w:rPr>
          <w:t xml:space="preserve">a </w:t>
        </w:r>
      </w:ins>
      <w:r w:rsidRPr="002D0144">
        <w:rPr>
          <w:rFonts w:ascii="Adobe Garamond Pro" w:hAnsi="Adobe Garamond Pro"/>
          <w:sz w:val="24"/>
          <w:szCs w:val="24"/>
          <w:rPrChange w:id="644" w:author="Nirav" w:date="2019-07-16T22:26:00Z">
            <w:rPr/>
          </w:rPrChange>
        </w:rPr>
        <w:t xml:space="preserve">valid hash value </w:t>
      </w:r>
      <w:ins w:id="645" w:author="Nirav" w:date="2019-07-17T12:06:00Z">
        <w:r w:rsidR="00FA1A11">
          <w:rPr>
            <w:rFonts w:ascii="Adobe Garamond Pro" w:hAnsi="Adobe Garamond Pro"/>
            <w:sz w:val="24"/>
            <w:szCs w:val="24"/>
          </w:rPr>
          <w:t xml:space="preserve">for the same block </w:t>
        </w:r>
      </w:ins>
      <w:r w:rsidRPr="002D0144">
        <w:rPr>
          <w:rFonts w:ascii="Adobe Garamond Pro" w:hAnsi="Adobe Garamond Pro"/>
          <w:sz w:val="24"/>
          <w:szCs w:val="24"/>
          <w:rPrChange w:id="646" w:author="Nirav" w:date="2019-07-16T22:26:00Z">
            <w:rPr/>
          </w:rPrChange>
        </w:rPr>
        <w:t xml:space="preserve">at the same </w:t>
      </w:r>
      <w:del w:id="647" w:author="Nirav" w:date="2019-07-17T12:07:00Z">
        <w:r w:rsidRPr="002D0144" w:rsidDel="00FA1A11">
          <w:rPr>
            <w:rFonts w:ascii="Adobe Garamond Pro" w:hAnsi="Adobe Garamond Pro"/>
            <w:sz w:val="24"/>
            <w:szCs w:val="24"/>
            <w:rPrChange w:id="648" w:author="Nirav" w:date="2019-07-16T22:26:00Z">
              <w:rPr/>
            </w:rPrChange>
          </w:rPr>
          <w:delText>time</w:delText>
        </w:r>
      </w:del>
      <w:ins w:id="649" w:author="Nirav" w:date="2019-07-17T12:07:00Z">
        <w:r w:rsidR="00FA1A11">
          <w:rPr>
            <w:rFonts w:ascii="Adobe Garamond Pro" w:hAnsi="Adobe Garamond Pro"/>
            <w:sz w:val="24"/>
            <w:szCs w:val="24"/>
          </w:rPr>
          <w:t>instant.</w:t>
        </w:r>
      </w:ins>
      <w:del w:id="650" w:author="Nirav" w:date="2019-07-17T12:07:00Z">
        <w:r w:rsidRPr="002D0144" w:rsidDel="00FA1A11">
          <w:rPr>
            <w:rFonts w:ascii="Adobe Garamond Pro" w:hAnsi="Adobe Garamond Pro"/>
            <w:sz w:val="24"/>
            <w:szCs w:val="24"/>
            <w:rPrChange w:id="651" w:author="Nirav" w:date="2019-07-16T22:26:00Z">
              <w:rPr/>
            </w:rPrChange>
          </w:rPr>
          <w:delText>,</w:delText>
        </w:r>
      </w:del>
      <w:r w:rsidRPr="002D0144">
        <w:rPr>
          <w:rFonts w:ascii="Adobe Garamond Pro" w:hAnsi="Adobe Garamond Pro"/>
          <w:sz w:val="24"/>
          <w:szCs w:val="24"/>
          <w:rPrChange w:id="652" w:author="Nirav" w:date="2019-07-16T22:26:00Z">
            <w:rPr/>
          </w:rPrChange>
        </w:rPr>
        <w:t xml:space="preserve"> </w:t>
      </w:r>
      <w:del w:id="653" w:author="Nirav" w:date="2019-07-17T12:07:00Z">
        <w:r w:rsidRPr="002D0144" w:rsidDel="00FA1A11">
          <w:rPr>
            <w:rFonts w:ascii="Adobe Garamond Pro" w:hAnsi="Adobe Garamond Pro"/>
            <w:sz w:val="24"/>
            <w:szCs w:val="24"/>
            <w:rPrChange w:id="654" w:author="Nirav" w:date="2019-07-16T22:26:00Z">
              <w:rPr/>
            </w:rPrChange>
          </w:rPr>
          <w:delText xml:space="preserve">so </w:delText>
        </w:r>
      </w:del>
      <w:ins w:id="655" w:author="Nirav" w:date="2019-07-17T12:07:00Z">
        <w:r w:rsidR="00FA1A11">
          <w:rPr>
            <w:rFonts w:ascii="Adobe Garamond Pro" w:hAnsi="Adobe Garamond Pro"/>
            <w:sz w:val="24"/>
            <w:szCs w:val="24"/>
          </w:rPr>
          <w:t>This causes</w:t>
        </w:r>
      </w:ins>
      <w:del w:id="656" w:author="Nirav" w:date="2019-07-17T12:07:00Z">
        <w:r w:rsidRPr="002D0144" w:rsidDel="00FA1A11">
          <w:rPr>
            <w:rFonts w:ascii="Adobe Garamond Pro" w:hAnsi="Adobe Garamond Pro"/>
            <w:sz w:val="24"/>
            <w:szCs w:val="24"/>
            <w:rPrChange w:id="657" w:author="Nirav" w:date="2019-07-16T22:26:00Z">
              <w:rPr/>
            </w:rPrChange>
          </w:rPr>
          <w:delText xml:space="preserve">there will be </w:delText>
        </w:r>
      </w:del>
      <w:ins w:id="658" w:author="Nirav" w:date="2019-07-17T12:07:00Z">
        <w:r w:rsidR="00FA1A11">
          <w:rPr>
            <w:rFonts w:ascii="Adobe Garamond Pro" w:hAnsi="Adobe Garamond Pro"/>
            <w:sz w:val="24"/>
            <w:szCs w:val="24"/>
          </w:rPr>
          <w:t xml:space="preserve"> a </w:t>
        </w:r>
      </w:ins>
      <w:del w:id="659" w:author="Nirav" w:date="2019-07-17T12:08:00Z">
        <w:r w:rsidRPr="002D0144" w:rsidDel="00FA1A11">
          <w:rPr>
            <w:rFonts w:ascii="Adobe Garamond Pro" w:hAnsi="Adobe Garamond Pro"/>
            <w:sz w:val="24"/>
            <w:szCs w:val="24"/>
            <w:rPrChange w:id="660" w:author="Nirav" w:date="2019-07-16T22:26:00Z">
              <w:rPr/>
            </w:rPrChange>
          </w:rPr>
          <w:delText xml:space="preserve">conflict </w:delText>
        </w:r>
      </w:del>
      <w:ins w:id="661" w:author="Nirav" w:date="2019-07-17T12:08:00Z">
        <w:r w:rsidR="00FA1A11">
          <w:rPr>
            <w:rFonts w:ascii="Adobe Garamond Pro" w:hAnsi="Adobe Garamond Pro"/>
            <w:sz w:val="24"/>
            <w:szCs w:val="24"/>
          </w:rPr>
          <w:t>dilemma</w:t>
        </w:r>
        <w:r w:rsidR="00FA1A11" w:rsidRPr="002D0144">
          <w:rPr>
            <w:rFonts w:ascii="Adobe Garamond Pro" w:hAnsi="Adobe Garamond Pro"/>
            <w:sz w:val="24"/>
            <w:szCs w:val="24"/>
            <w:rPrChange w:id="662" w:author="Nirav" w:date="2019-07-16T22:26:00Z">
              <w:rPr/>
            </w:rPrChange>
          </w:rPr>
          <w:t xml:space="preserve"> </w:t>
        </w:r>
      </w:ins>
      <w:r w:rsidRPr="002D0144">
        <w:rPr>
          <w:rFonts w:ascii="Adobe Garamond Pro" w:hAnsi="Adobe Garamond Pro"/>
          <w:sz w:val="24"/>
          <w:szCs w:val="24"/>
          <w:rPrChange w:id="663" w:author="Nirav" w:date="2019-07-16T22:26:00Z">
            <w:rPr/>
          </w:rPrChange>
        </w:rPr>
        <w:t>on which of</w:t>
      </w:r>
      <w:ins w:id="664" w:author="Nirav" w:date="2019-07-17T12:08:00Z">
        <w:r w:rsidR="00FA1A11">
          <w:rPr>
            <w:rFonts w:ascii="Adobe Garamond Pro" w:hAnsi="Adobe Garamond Pro"/>
            <w:sz w:val="24"/>
            <w:szCs w:val="24"/>
          </w:rPr>
          <w:t xml:space="preserve"> the</w:t>
        </w:r>
      </w:ins>
      <w:r w:rsidRPr="002D0144">
        <w:rPr>
          <w:rFonts w:ascii="Adobe Garamond Pro" w:hAnsi="Adobe Garamond Pro"/>
          <w:sz w:val="24"/>
          <w:szCs w:val="24"/>
          <w:rPrChange w:id="665" w:author="Nirav" w:date="2019-07-16T22:26:00Z">
            <w:rPr/>
          </w:rPrChange>
        </w:rPr>
        <w:t xml:space="preserve"> two </w:t>
      </w:r>
      <w:del w:id="666" w:author="Nirav" w:date="2019-07-17T12:08:00Z">
        <w:r w:rsidRPr="002D0144" w:rsidDel="00FA1A11">
          <w:rPr>
            <w:rFonts w:ascii="Adobe Garamond Pro" w:hAnsi="Adobe Garamond Pro"/>
            <w:sz w:val="24"/>
            <w:szCs w:val="24"/>
            <w:rPrChange w:id="667" w:author="Nirav" w:date="2019-07-16T22:26:00Z">
              <w:rPr/>
            </w:rPrChange>
          </w:rPr>
          <w:delText xml:space="preserve">different </w:delText>
        </w:r>
      </w:del>
      <w:r w:rsidRPr="002D0144">
        <w:rPr>
          <w:rFonts w:ascii="Adobe Garamond Pro" w:hAnsi="Adobe Garamond Pro"/>
          <w:sz w:val="24"/>
          <w:szCs w:val="24"/>
          <w:rPrChange w:id="668" w:author="Nirav" w:date="2019-07-16T22:26:00Z">
            <w:rPr/>
          </w:rPrChange>
        </w:rPr>
        <w:t>block</w:t>
      </w:r>
      <w:ins w:id="669" w:author="Nirav" w:date="2019-07-17T12:08:00Z">
        <w:r w:rsidR="00FA1A11">
          <w:rPr>
            <w:rFonts w:ascii="Adobe Garamond Pro" w:hAnsi="Adobe Garamond Pro"/>
            <w:sz w:val="24"/>
            <w:szCs w:val="24"/>
          </w:rPr>
          <w:t>s</w:t>
        </w:r>
      </w:ins>
      <w:r w:rsidRPr="002D0144">
        <w:rPr>
          <w:rFonts w:ascii="Adobe Garamond Pro" w:hAnsi="Adobe Garamond Pro"/>
          <w:sz w:val="24"/>
          <w:szCs w:val="24"/>
          <w:rPrChange w:id="670" w:author="Nirav" w:date="2019-07-16T22:26:00Z">
            <w:rPr/>
          </w:rPrChange>
        </w:rPr>
        <w:t xml:space="preserve"> </w:t>
      </w:r>
      <w:del w:id="671" w:author="Nirav" w:date="2019-07-17T12:08:00Z">
        <w:r w:rsidRPr="002D0144" w:rsidDel="00FA1A11">
          <w:rPr>
            <w:rFonts w:ascii="Adobe Garamond Pro" w:hAnsi="Adobe Garamond Pro"/>
            <w:sz w:val="24"/>
            <w:szCs w:val="24"/>
            <w:rPrChange w:id="672" w:author="Nirav" w:date="2019-07-16T22:26:00Z">
              <w:rPr/>
            </w:rPrChange>
          </w:rPr>
          <w:delText xml:space="preserve">has </w:delText>
        </w:r>
      </w:del>
      <w:ins w:id="673" w:author="Nirav" w:date="2019-07-17T12:08:00Z">
        <w:r w:rsidR="00FA1A11">
          <w:rPr>
            <w:rFonts w:ascii="Adobe Garamond Pro" w:hAnsi="Adobe Garamond Pro"/>
            <w:sz w:val="24"/>
            <w:szCs w:val="24"/>
          </w:rPr>
          <w:t>is</w:t>
        </w:r>
        <w:r w:rsidR="00FA1A11" w:rsidRPr="002D0144">
          <w:rPr>
            <w:rFonts w:ascii="Adobe Garamond Pro" w:hAnsi="Adobe Garamond Pro"/>
            <w:sz w:val="24"/>
            <w:szCs w:val="24"/>
            <w:rPrChange w:id="674" w:author="Nirav" w:date="2019-07-16T22:26:00Z">
              <w:rPr/>
            </w:rPrChange>
          </w:rPr>
          <w:t xml:space="preserve"> </w:t>
        </w:r>
      </w:ins>
      <w:r w:rsidRPr="002D0144">
        <w:rPr>
          <w:rFonts w:ascii="Adobe Garamond Pro" w:hAnsi="Adobe Garamond Pro"/>
          <w:sz w:val="24"/>
          <w:szCs w:val="24"/>
          <w:rPrChange w:id="675" w:author="Nirav" w:date="2019-07-16T22:26:00Z">
            <w:rPr/>
          </w:rPrChange>
        </w:rPr>
        <w:t xml:space="preserve">to be added to the Blockchain. You </w:t>
      </w:r>
      <w:del w:id="676" w:author="Nirav" w:date="2019-07-17T12:09:00Z">
        <w:r w:rsidRPr="002D0144" w:rsidDel="00FA1A11">
          <w:rPr>
            <w:rFonts w:ascii="Adobe Garamond Pro" w:hAnsi="Adobe Garamond Pro"/>
            <w:sz w:val="24"/>
            <w:szCs w:val="24"/>
            <w:rPrChange w:id="677" w:author="Nirav" w:date="2019-07-16T22:26:00Z">
              <w:rPr/>
            </w:rPrChange>
          </w:rPr>
          <w:delText xml:space="preserve">would </w:delText>
        </w:r>
      </w:del>
      <w:ins w:id="678" w:author="Nirav" w:date="2019-07-17T12:09:00Z">
        <w:r w:rsidR="00FA1A11">
          <w:rPr>
            <w:rFonts w:ascii="Adobe Garamond Pro" w:hAnsi="Adobe Garamond Pro"/>
            <w:sz w:val="24"/>
            <w:szCs w:val="24"/>
          </w:rPr>
          <w:t xml:space="preserve">might think </w:t>
        </w:r>
      </w:ins>
      <w:del w:id="679" w:author="Nirav" w:date="2019-07-17T12:09:00Z">
        <w:r w:rsidRPr="002D0144" w:rsidDel="00FA1A11">
          <w:rPr>
            <w:rFonts w:ascii="Adobe Garamond Pro" w:hAnsi="Adobe Garamond Pro"/>
            <w:sz w:val="24"/>
            <w:szCs w:val="24"/>
            <w:rPrChange w:id="680" w:author="Nirav" w:date="2019-07-16T22:26:00Z">
              <w:rPr/>
            </w:rPrChange>
          </w:rPr>
          <w:delText>say</w:delText>
        </w:r>
      </w:del>
      <w:ins w:id="681" w:author="Nirav" w:date="2019-07-17T12:08:00Z">
        <w:r w:rsidR="00FA1A11">
          <w:rPr>
            <w:rFonts w:ascii="Adobe Garamond Pro" w:hAnsi="Adobe Garamond Pro"/>
            <w:sz w:val="24"/>
            <w:szCs w:val="24"/>
          </w:rPr>
          <w:t>that</w:t>
        </w:r>
      </w:ins>
      <w:del w:id="682" w:author="Nirav" w:date="2019-07-17T12:08:00Z">
        <w:r w:rsidRPr="002D0144" w:rsidDel="00FA1A11">
          <w:rPr>
            <w:rFonts w:ascii="Adobe Garamond Pro" w:hAnsi="Adobe Garamond Pro"/>
            <w:sz w:val="24"/>
            <w:szCs w:val="24"/>
            <w:rPrChange w:id="683" w:author="Nirav" w:date="2019-07-16T22:26:00Z">
              <w:rPr/>
            </w:rPrChange>
          </w:rPr>
          <w:delText>,</w:delText>
        </w:r>
      </w:del>
      <w:r w:rsidRPr="002D0144">
        <w:rPr>
          <w:rFonts w:ascii="Adobe Garamond Pro" w:hAnsi="Adobe Garamond Pro"/>
          <w:sz w:val="24"/>
          <w:szCs w:val="24"/>
          <w:rPrChange w:id="684" w:author="Nirav" w:date="2019-07-16T22:26:00Z">
            <w:rPr/>
          </w:rPrChange>
        </w:rPr>
        <w:t xml:space="preserve"> one of the solutions is accepted and reward is divided but that’s not </w:t>
      </w:r>
      <w:del w:id="685" w:author="Nirav" w:date="2019-07-17T12:09:00Z">
        <w:r w:rsidRPr="002D0144" w:rsidDel="00FA1A11">
          <w:rPr>
            <w:rFonts w:ascii="Adobe Garamond Pro" w:hAnsi="Adobe Garamond Pro"/>
            <w:sz w:val="24"/>
            <w:szCs w:val="24"/>
            <w:rPrChange w:id="686" w:author="Nirav" w:date="2019-07-16T22:26:00Z">
              <w:rPr/>
            </w:rPrChange>
          </w:rPr>
          <w:delText>the case</w:delText>
        </w:r>
      </w:del>
      <w:ins w:id="687" w:author="Nirav" w:date="2019-07-17T12:09:00Z">
        <w:r w:rsidR="00FA1A11">
          <w:rPr>
            <w:rFonts w:ascii="Adobe Garamond Pro" w:hAnsi="Adobe Garamond Pro"/>
            <w:sz w:val="24"/>
            <w:szCs w:val="24"/>
          </w:rPr>
          <w:t>what is done</w:t>
        </w:r>
      </w:ins>
      <w:r w:rsidRPr="002D0144">
        <w:rPr>
          <w:rFonts w:ascii="Adobe Garamond Pro" w:hAnsi="Adobe Garamond Pro"/>
          <w:sz w:val="24"/>
          <w:szCs w:val="24"/>
          <w:rPrChange w:id="688" w:author="Nirav" w:date="2019-07-16T22:26:00Z">
            <w:rPr/>
          </w:rPrChange>
        </w:rPr>
        <w:t>. For solving this problem, let’s take an example</w:t>
      </w:r>
      <w:del w:id="689" w:author="Nirav" w:date="2019-07-17T12:09:00Z">
        <w:r w:rsidRPr="002D0144" w:rsidDel="00FA1A11">
          <w:rPr>
            <w:rFonts w:ascii="Adobe Garamond Pro" w:hAnsi="Adobe Garamond Pro"/>
            <w:sz w:val="24"/>
            <w:szCs w:val="24"/>
            <w:rPrChange w:id="690" w:author="Nirav" w:date="2019-07-16T22:26:00Z">
              <w:rPr/>
            </w:rPrChange>
          </w:rPr>
          <w:delText xml:space="preserve">; </w:delText>
        </w:r>
      </w:del>
      <w:ins w:id="691" w:author="Nirav" w:date="2019-07-17T12:09:00Z">
        <w:r w:rsidR="00FA1A11">
          <w:rPr>
            <w:rFonts w:ascii="Adobe Garamond Pro" w:hAnsi="Adobe Garamond Pro"/>
            <w:sz w:val="24"/>
            <w:szCs w:val="24"/>
          </w:rPr>
          <w:t>.</w:t>
        </w:r>
        <w:r w:rsidR="00FA1A11" w:rsidRPr="002D0144">
          <w:rPr>
            <w:rFonts w:ascii="Adobe Garamond Pro" w:hAnsi="Adobe Garamond Pro"/>
            <w:sz w:val="24"/>
            <w:szCs w:val="24"/>
            <w:rPrChange w:id="692" w:author="Nirav" w:date="2019-07-16T22:26:00Z">
              <w:rPr/>
            </w:rPrChange>
          </w:rPr>
          <w:t xml:space="preserve"> </w:t>
        </w:r>
      </w:ins>
      <w:del w:id="693" w:author="Nirav" w:date="2019-07-17T12:09:00Z">
        <w:r w:rsidRPr="002D0144" w:rsidDel="00FA1A11">
          <w:rPr>
            <w:rFonts w:ascii="Adobe Garamond Pro" w:hAnsi="Adobe Garamond Pro"/>
            <w:sz w:val="24"/>
            <w:szCs w:val="24"/>
            <w:rPrChange w:id="694" w:author="Nirav" w:date="2019-07-16T22:26:00Z">
              <w:rPr/>
            </w:rPrChange>
          </w:rPr>
          <w:delText xml:space="preserve">suppose </w:delText>
        </w:r>
      </w:del>
      <w:ins w:id="695" w:author="Nirav" w:date="2019-07-17T12:09:00Z">
        <w:r w:rsidR="00FA1A11">
          <w:rPr>
            <w:rFonts w:ascii="Adobe Garamond Pro" w:hAnsi="Adobe Garamond Pro"/>
            <w:sz w:val="24"/>
            <w:szCs w:val="24"/>
          </w:rPr>
          <w:t>S</w:t>
        </w:r>
        <w:r w:rsidR="00FA1A11" w:rsidRPr="002D0144">
          <w:rPr>
            <w:rFonts w:ascii="Adobe Garamond Pro" w:hAnsi="Adobe Garamond Pro"/>
            <w:sz w:val="24"/>
            <w:szCs w:val="24"/>
            <w:rPrChange w:id="696" w:author="Nirav" w:date="2019-07-16T22:26:00Z">
              <w:rPr/>
            </w:rPrChange>
          </w:rPr>
          <w:t xml:space="preserve">uppose </w:t>
        </w:r>
      </w:ins>
      <w:r w:rsidRPr="002D0144">
        <w:rPr>
          <w:rFonts w:ascii="Adobe Garamond Pro" w:hAnsi="Adobe Garamond Pro"/>
          <w:sz w:val="24"/>
          <w:szCs w:val="24"/>
          <w:rPrChange w:id="697" w:author="Nirav" w:date="2019-07-16T22:26:00Z">
            <w:rPr/>
          </w:rPrChange>
        </w:rPr>
        <w:t>two different miners mined two separate blocks A and B for the same set</w:t>
      </w:r>
      <w:ins w:id="698" w:author="Nirav" w:date="2019-07-17T12:09:00Z">
        <w:r w:rsidR="00FA1A11">
          <w:rPr>
            <w:rFonts w:ascii="Adobe Garamond Pro" w:hAnsi="Adobe Garamond Pro"/>
            <w:sz w:val="24"/>
            <w:szCs w:val="24"/>
          </w:rPr>
          <w:t xml:space="preserve"> </w:t>
        </w:r>
      </w:ins>
      <w:del w:id="699" w:author="Nirav" w:date="2019-07-17T12:09:00Z">
        <w:r w:rsidRPr="002D0144" w:rsidDel="00FA1A11">
          <w:rPr>
            <w:rFonts w:ascii="Adobe Garamond Pro" w:hAnsi="Adobe Garamond Pro"/>
            <w:sz w:val="24"/>
            <w:szCs w:val="24"/>
            <w:rPrChange w:id="700" w:author="Nirav" w:date="2019-07-16T22:26:00Z">
              <w:rPr/>
            </w:rPrChange>
          </w:rPr>
          <w:delText xml:space="preserve">s </w:delText>
        </w:r>
      </w:del>
      <w:r w:rsidRPr="002D0144">
        <w:rPr>
          <w:rFonts w:ascii="Adobe Garamond Pro" w:hAnsi="Adobe Garamond Pro"/>
          <w:sz w:val="24"/>
          <w:szCs w:val="24"/>
          <w:rPrChange w:id="701" w:author="Nirav" w:date="2019-07-16T22:26:00Z">
            <w:rPr/>
          </w:rPrChange>
        </w:rPr>
        <w:t xml:space="preserve">of transactions at almost the same time. So, other miners in the network would accept that block which is broadcasted to them </w:t>
      </w:r>
      <w:del w:id="702" w:author="Nirav" w:date="2019-07-17T12:10:00Z">
        <w:r w:rsidRPr="002D0144" w:rsidDel="00FA1A11">
          <w:rPr>
            <w:rFonts w:ascii="Adobe Garamond Pro" w:hAnsi="Adobe Garamond Pro"/>
            <w:sz w:val="24"/>
            <w:szCs w:val="24"/>
            <w:rPrChange w:id="703" w:author="Nirav" w:date="2019-07-16T22:26:00Z">
              <w:rPr/>
            </w:rPrChange>
          </w:rPr>
          <w:delText xml:space="preserve">at </w:delText>
        </w:r>
      </w:del>
      <w:r w:rsidRPr="002D0144">
        <w:rPr>
          <w:rFonts w:ascii="Adobe Garamond Pro" w:hAnsi="Adobe Garamond Pro"/>
          <w:sz w:val="24"/>
          <w:szCs w:val="24"/>
          <w:rPrChange w:id="704" w:author="Nirav" w:date="2019-07-16T22:26:00Z">
            <w:rPr/>
          </w:rPrChange>
        </w:rPr>
        <w:t>first</w:t>
      </w:r>
      <w:del w:id="705" w:author="Nirav" w:date="2019-07-17T12:10:00Z">
        <w:r w:rsidRPr="002D0144" w:rsidDel="00FA1A11">
          <w:rPr>
            <w:rFonts w:ascii="Adobe Garamond Pro" w:hAnsi="Adobe Garamond Pro"/>
            <w:sz w:val="24"/>
            <w:szCs w:val="24"/>
            <w:rPrChange w:id="706" w:author="Nirav" w:date="2019-07-16T22:26:00Z">
              <w:rPr/>
            </w:rPrChange>
          </w:rPr>
          <w:delText xml:space="preserve"> </w:delText>
        </w:r>
      </w:del>
      <w:ins w:id="707" w:author="Nirav" w:date="2019-07-17T12:10:00Z">
        <w:r w:rsidR="00FA1A11">
          <w:rPr>
            <w:rFonts w:ascii="Adobe Garamond Pro" w:hAnsi="Adobe Garamond Pro"/>
            <w:sz w:val="24"/>
            <w:szCs w:val="24"/>
          </w:rPr>
          <w:t xml:space="preserve">. </w:t>
        </w:r>
      </w:ins>
      <w:del w:id="708" w:author="Nirav" w:date="2019-07-17T12:10:00Z">
        <w:r w:rsidRPr="002D0144" w:rsidDel="00FA1A11">
          <w:rPr>
            <w:rFonts w:ascii="Adobe Garamond Pro" w:hAnsi="Adobe Garamond Pro"/>
            <w:sz w:val="24"/>
            <w:szCs w:val="24"/>
            <w:rPrChange w:id="709" w:author="Nirav" w:date="2019-07-16T22:26:00Z">
              <w:rPr/>
            </w:rPrChange>
          </w:rPr>
          <w:delText>and t</w:delText>
        </w:r>
      </w:del>
      <w:ins w:id="710" w:author="Nirav" w:date="2019-07-17T12:10:00Z">
        <w:r w:rsidR="00FA1A11">
          <w:rPr>
            <w:rFonts w:ascii="Adobe Garamond Pro" w:hAnsi="Adobe Garamond Pro"/>
            <w:sz w:val="24"/>
            <w:szCs w:val="24"/>
          </w:rPr>
          <w:t>T</w:t>
        </w:r>
      </w:ins>
      <w:r w:rsidRPr="002D0144">
        <w:rPr>
          <w:rFonts w:ascii="Adobe Garamond Pro" w:hAnsi="Adobe Garamond Pro"/>
          <w:sz w:val="24"/>
          <w:szCs w:val="24"/>
          <w:rPrChange w:id="711" w:author="Nirav" w:date="2019-07-16T22:26:00Z">
            <w:rPr/>
          </w:rPrChange>
        </w:rPr>
        <w:t xml:space="preserve">his leads some miners </w:t>
      </w:r>
      <w:ins w:id="712" w:author="Nirav" w:date="2019-07-17T12:10:00Z">
        <w:r w:rsidR="00FA1A11">
          <w:rPr>
            <w:rFonts w:ascii="Adobe Garamond Pro" w:hAnsi="Adobe Garamond Pro"/>
            <w:sz w:val="24"/>
            <w:szCs w:val="24"/>
          </w:rPr>
          <w:t xml:space="preserve">to </w:t>
        </w:r>
      </w:ins>
      <w:r w:rsidRPr="002D0144">
        <w:rPr>
          <w:rFonts w:ascii="Adobe Garamond Pro" w:hAnsi="Adobe Garamond Pro"/>
          <w:sz w:val="24"/>
          <w:szCs w:val="24"/>
          <w:rPrChange w:id="713" w:author="Nirav" w:date="2019-07-16T22:26:00Z">
            <w:rPr/>
          </w:rPrChange>
        </w:rPr>
        <w:t>accept block A and others</w:t>
      </w:r>
      <w:ins w:id="714" w:author="Nirav" w:date="2019-07-17T12:10:00Z">
        <w:r w:rsidR="00FA1A11">
          <w:rPr>
            <w:rFonts w:ascii="Adobe Garamond Pro" w:hAnsi="Adobe Garamond Pro"/>
            <w:sz w:val="24"/>
            <w:szCs w:val="24"/>
          </w:rPr>
          <w:t xml:space="preserve"> to accept </w:t>
        </w:r>
      </w:ins>
      <w:del w:id="715" w:author="Nirav" w:date="2019-07-17T12:10:00Z">
        <w:r w:rsidRPr="002D0144" w:rsidDel="00FA1A11">
          <w:rPr>
            <w:rFonts w:ascii="Adobe Garamond Pro" w:hAnsi="Adobe Garamond Pro"/>
            <w:sz w:val="24"/>
            <w:szCs w:val="24"/>
            <w:rPrChange w:id="716" w:author="Nirav" w:date="2019-07-16T22:26:00Z">
              <w:rPr/>
            </w:rPrChange>
          </w:rPr>
          <w:delText xml:space="preserve">, </w:delText>
        </w:r>
      </w:del>
      <w:r w:rsidRPr="002D0144">
        <w:rPr>
          <w:rFonts w:ascii="Adobe Garamond Pro" w:hAnsi="Adobe Garamond Pro"/>
          <w:sz w:val="24"/>
          <w:szCs w:val="24"/>
          <w:rPrChange w:id="717" w:author="Nirav" w:date="2019-07-16T22:26:00Z">
            <w:rPr/>
          </w:rPrChange>
        </w:rPr>
        <w:t>block B. Th</w:t>
      </w:r>
      <w:ins w:id="718" w:author="Nirav" w:date="2019-07-17T12:10:00Z">
        <w:r w:rsidR="00FA1A11">
          <w:rPr>
            <w:rFonts w:ascii="Adobe Garamond Pro" w:hAnsi="Adobe Garamond Pro"/>
            <w:sz w:val="24"/>
            <w:szCs w:val="24"/>
          </w:rPr>
          <w:t xml:space="preserve">e </w:t>
        </w:r>
      </w:ins>
      <w:del w:id="719" w:author="Nirav" w:date="2019-07-17T12:10:00Z">
        <w:r w:rsidRPr="002D0144" w:rsidDel="00FA1A11">
          <w:rPr>
            <w:rFonts w:ascii="Adobe Garamond Pro" w:hAnsi="Adobe Garamond Pro"/>
            <w:sz w:val="24"/>
            <w:szCs w:val="24"/>
            <w:rPrChange w:id="720" w:author="Nirav" w:date="2019-07-16T22:26:00Z">
              <w:rPr/>
            </w:rPrChange>
          </w:rPr>
          <w:delText xml:space="preserve">ose </w:delText>
        </w:r>
      </w:del>
      <w:r w:rsidRPr="002D0144">
        <w:rPr>
          <w:rFonts w:ascii="Adobe Garamond Pro" w:hAnsi="Adobe Garamond Pro"/>
          <w:sz w:val="24"/>
          <w:szCs w:val="24"/>
          <w:rPrChange w:id="721" w:author="Nirav" w:date="2019-07-16T22:26:00Z">
            <w:rPr/>
          </w:rPrChange>
        </w:rPr>
        <w:t>miners who accepted block A</w:t>
      </w:r>
      <w:del w:id="722" w:author="Nirav" w:date="2019-07-17T12:10:00Z">
        <w:r w:rsidRPr="002D0144" w:rsidDel="00FA1A11">
          <w:rPr>
            <w:rFonts w:ascii="Adobe Garamond Pro" w:hAnsi="Adobe Garamond Pro"/>
            <w:sz w:val="24"/>
            <w:szCs w:val="24"/>
            <w:rPrChange w:id="723" w:author="Nirav" w:date="2019-07-16T22:26:00Z">
              <w:rPr/>
            </w:rPrChange>
          </w:rPr>
          <w:delText>,</w:delText>
        </w:r>
      </w:del>
      <w:r w:rsidRPr="002D0144">
        <w:rPr>
          <w:rFonts w:ascii="Adobe Garamond Pro" w:hAnsi="Adobe Garamond Pro"/>
          <w:sz w:val="24"/>
          <w:szCs w:val="24"/>
          <w:rPrChange w:id="724" w:author="Nirav" w:date="2019-07-16T22:26:00Z">
            <w:rPr/>
          </w:rPrChange>
        </w:rPr>
        <w:t xml:space="preserve"> start mining next block on top of block A and those who accepted block B start mining on top of block B. This process of branching in Blockchain is called forking which means there will be two heads of Blockchain. If next block is </w:t>
      </w:r>
      <w:del w:id="725" w:author="Nirav" w:date="2019-07-17T12:10:00Z">
        <w:r w:rsidRPr="002D0144" w:rsidDel="00FA1A11">
          <w:rPr>
            <w:rFonts w:ascii="Adobe Garamond Pro" w:hAnsi="Adobe Garamond Pro"/>
            <w:sz w:val="24"/>
            <w:szCs w:val="24"/>
            <w:rPrChange w:id="726" w:author="Nirav" w:date="2019-07-16T22:26:00Z">
              <w:rPr/>
            </w:rPrChange>
          </w:rPr>
          <w:delText xml:space="preserve">first </w:delText>
        </w:r>
      </w:del>
      <w:r w:rsidRPr="002D0144">
        <w:rPr>
          <w:rFonts w:ascii="Adobe Garamond Pro" w:hAnsi="Adobe Garamond Pro"/>
          <w:sz w:val="24"/>
          <w:szCs w:val="24"/>
          <w:rPrChange w:id="727" w:author="Nirav" w:date="2019-07-16T22:26:00Z">
            <w:rPr/>
          </w:rPrChange>
        </w:rPr>
        <w:t xml:space="preserve">mined </w:t>
      </w:r>
      <w:ins w:id="728" w:author="Nirav" w:date="2019-07-17T12:10:00Z">
        <w:r w:rsidR="00FA1A11">
          <w:rPr>
            <w:rFonts w:ascii="Adobe Garamond Pro" w:hAnsi="Adobe Garamond Pro"/>
            <w:sz w:val="24"/>
            <w:szCs w:val="24"/>
          </w:rPr>
          <w:t xml:space="preserve">first </w:t>
        </w:r>
      </w:ins>
      <w:del w:id="729" w:author="Nirav" w:date="2019-07-17T12:11:00Z">
        <w:r w:rsidRPr="002D0144" w:rsidDel="00FA1A11">
          <w:rPr>
            <w:rFonts w:ascii="Adobe Garamond Pro" w:hAnsi="Adobe Garamond Pro"/>
            <w:sz w:val="24"/>
            <w:szCs w:val="24"/>
            <w:rPrChange w:id="730" w:author="Nirav" w:date="2019-07-16T22:26:00Z">
              <w:rPr/>
            </w:rPrChange>
          </w:rPr>
          <w:delText xml:space="preserve">by </w:delText>
        </w:r>
      </w:del>
      <w:ins w:id="731" w:author="Nirav" w:date="2019-07-17T12:11:00Z">
        <w:r w:rsidR="00FA1A11">
          <w:rPr>
            <w:rFonts w:ascii="Adobe Garamond Pro" w:hAnsi="Adobe Garamond Pro"/>
            <w:sz w:val="24"/>
            <w:szCs w:val="24"/>
          </w:rPr>
          <w:t>over</w:t>
        </w:r>
        <w:r w:rsidR="00FA1A11" w:rsidRPr="002D0144">
          <w:rPr>
            <w:rFonts w:ascii="Adobe Garamond Pro" w:hAnsi="Adobe Garamond Pro"/>
            <w:sz w:val="24"/>
            <w:szCs w:val="24"/>
            <w:rPrChange w:id="732" w:author="Nirav" w:date="2019-07-16T22:26:00Z">
              <w:rPr/>
            </w:rPrChange>
          </w:rPr>
          <w:t xml:space="preserve"> </w:t>
        </w:r>
      </w:ins>
      <w:r w:rsidRPr="002D0144">
        <w:rPr>
          <w:rFonts w:ascii="Adobe Garamond Pro" w:hAnsi="Adobe Garamond Pro"/>
          <w:sz w:val="24"/>
          <w:szCs w:val="24"/>
          <w:rPrChange w:id="733" w:author="Nirav" w:date="2019-07-16T22:26:00Z">
            <w:rPr/>
          </w:rPrChange>
        </w:rPr>
        <w:t>block A, then all the miners on the side of block B will accept the branch of block A</w:t>
      </w:r>
      <w:ins w:id="734" w:author="Nirav" w:date="2019-07-17T12:11:00Z">
        <w:r w:rsidR="00FA1A11">
          <w:rPr>
            <w:rFonts w:ascii="Adobe Garamond Pro" w:hAnsi="Adobe Garamond Pro"/>
            <w:sz w:val="24"/>
            <w:szCs w:val="24"/>
          </w:rPr>
          <w:t>.</w:t>
        </w:r>
      </w:ins>
      <w:r w:rsidRPr="002D0144">
        <w:rPr>
          <w:rFonts w:ascii="Adobe Garamond Pro" w:hAnsi="Adobe Garamond Pro"/>
          <w:sz w:val="24"/>
          <w:szCs w:val="24"/>
          <w:rPrChange w:id="735" w:author="Nirav" w:date="2019-07-16T22:26:00Z">
            <w:rPr/>
          </w:rPrChange>
        </w:rPr>
        <w:t xml:space="preserve"> </w:t>
      </w:r>
      <w:del w:id="736" w:author="Nirav" w:date="2019-07-17T12:11:00Z">
        <w:r w:rsidRPr="002D0144" w:rsidDel="00FA1A11">
          <w:rPr>
            <w:rFonts w:ascii="Adobe Garamond Pro" w:hAnsi="Adobe Garamond Pro"/>
            <w:sz w:val="24"/>
            <w:szCs w:val="24"/>
            <w:rPrChange w:id="737" w:author="Nirav" w:date="2019-07-16T22:26:00Z">
              <w:rPr/>
            </w:rPrChange>
          </w:rPr>
          <w:delText>and t</w:delText>
        </w:r>
      </w:del>
      <w:ins w:id="738" w:author="Nirav" w:date="2019-07-17T12:11:00Z">
        <w:r w:rsidR="00FA1A11">
          <w:rPr>
            <w:rFonts w:ascii="Adobe Garamond Pro" w:hAnsi="Adobe Garamond Pro"/>
            <w:sz w:val="24"/>
            <w:szCs w:val="24"/>
          </w:rPr>
          <w:t>T</w:t>
        </w:r>
      </w:ins>
      <w:r w:rsidRPr="002D0144">
        <w:rPr>
          <w:rFonts w:ascii="Adobe Garamond Pro" w:hAnsi="Adobe Garamond Pro"/>
          <w:sz w:val="24"/>
          <w:szCs w:val="24"/>
          <w:rPrChange w:id="739" w:author="Nirav" w:date="2019-07-16T22:26:00Z">
            <w:rPr/>
          </w:rPrChange>
        </w:rPr>
        <w:t xml:space="preserve">he branch of block B is called </w:t>
      </w:r>
      <w:ins w:id="740" w:author="Nirav" w:date="2019-07-17T12:11:00Z">
        <w:r w:rsidR="00FA1A11">
          <w:rPr>
            <w:rFonts w:ascii="Adobe Garamond Pro" w:hAnsi="Adobe Garamond Pro"/>
            <w:sz w:val="24"/>
            <w:szCs w:val="24"/>
          </w:rPr>
          <w:t xml:space="preserve">an </w:t>
        </w:r>
      </w:ins>
      <w:r w:rsidRPr="002D0144">
        <w:rPr>
          <w:rFonts w:ascii="Adobe Garamond Pro" w:hAnsi="Adobe Garamond Pro"/>
          <w:sz w:val="24"/>
          <w:szCs w:val="24"/>
          <w:rPrChange w:id="741" w:author="Nirav" w:date="2019-07-16T22:26:00Z">
            <w:rPr/>
          </w:rPrChange>
        </w:rPr>
        <w:t>orphaned block and is rejected from the Blockchain. That is why</w:t>
      </w:r>
      <w:del w:id="742" w:author="Nirav" w:date="2019-07-17T12:11:00Z">
        <w:r w:rsidRPr="002D0144" w:rsidDel="00FA1A11">
          <w:rPr>
            <w:rFonts w:ascii="Adobe Garamond Pro" w:hAnsi="Adobe Garamond Pro"/>
            <w:sz w:val="24"/>
            <w:szCs w:val="24"/>
            <w:rPrChange w:id="743" w:author="Nirav" w:date="2019-07-16T22:26:00Z">
              <w:rPr/>
            </w:rPrChange>
          </w:rPr>
          <w:delText>,</w:delText>
        </w:r>
      </w:del>
      <w:r w:rsidRPr="002D0144">
        <w:rPr>
          <w:rFonts w:ascii="Adobe Garamond Pro" w:hAnsi="Adobe Garamond Pro"/>
          <w:sz w:val="24"/>
          <w:szCs w:val="24"/>
          <w:rPrChange w:id="744" w:author="Nirav" w:date="2019-07-16T22:26:00Z">
            <w:rPr/>
          </w:rPrChange>
        </w:rPr>
        <w:t xml:space="preserve"> new blocks can’t be transacted until some blocks have been added on top of that block.</w:t>
      </w:r>
    </w:p>
    <w:p w14:paraId="7BA265D4" w14:textId="01AB55C0" w:rsidR="006B5114" w:rsidRDefault="006B5114" w:rsidP="00FD61C7">
      <w:pPr>
        <w:jc w:val="both"/>
        <w:rPr>
          <w:ins w:id="745" w:author="Nirav" w:date="2019-07-17T15:20:00Z"/>
          <w:rFonts w:ascii="Adobe Garamond Pro" w:hAnsi="Adobe Garamond Pro"/>
          <w:sz w:val="24"/>
          <w:szCs w:val="24"/>
        </w:rPr>
      </w:pPr>
    </w:p>
    <w:p w14:paraId="25054F5D" w14:textId="2E402E7C" w:rsidR="00FD61C7" w:rsidRPr="00FD61C7" w:rsidRDefault="00FD61C7" w:rsidP="00FD61C7">
      <w:pPr>
        <w:jc w:val="both"/>
        <w:rPr>
          <w:rFonts w:ascii="Adobe Garamond Pro" w:hAnsi="Adobe Garamond Pro"/>
          <w:sz w:val="24"/>
          <w:szCs w:val="24"/>
          <w:rPrChange w:id="746" w:author="Nirav" w:date="2019-07-17T15:20:00Z">
            <w:rPr/>
          </w:rPrChange>
        </w:rPr>
        <w:pPrChange w:id="747" w:author="Nirav" w:date="2019-07-17T15:20:00Z">
          <w:pPr>
            <w:ind w:left="720"/>
            <w:jc w:val="both"/>
          </w:pPr>
        </w:pPrChange>
      </w:pPr>
      <w:ins w:id="748" w:author="Nirav" w:date="2019-07-17T15:20:00Z">
        <w:r>
          <w:rPr>
            <w:rFonts w:ascii="Adobe Garamond Pro" w:hAnsi="Adobe Garamond Pro"/>
            <w:b/>
            <w:bCs/>
            <w:sz w:val="24"/>
            <w:szCs w:val="24"/>
          </w:rPr>
          <w:t>Bitcoin</w:t>
        </w:r>
      </w:ins>
    </w:p>
    <w:p w14:paraId="202973BF" w14:textId="1844FCD3" w:rsidR="006B5114" w:rsidRPr="002D0144" w:rsidRDefault="006B5114" w:rsidP="0048474C">
      <w:pPr>
        <w:jc w:val="both"/>
        <w:rPr>
          <w:rFonts w:ascii="Adobe Garamond Pro" w:hAnsi="Adobe Garamond Pro"/>
          <w:sz w:val="24"/>
          <w:szCs w:val="24"/>
          <w:rPrChange w:id="749" w:author="Nirav" w:date="2019-07-16T22:26:00Z">
            <w:rPr/>
          </w:rPrChange>
        </w:rPr>
        <w:pPrChange w:id="750" w:author="Nirav" w:date="2019-07-17T14:53:00Z">
          <w:pPr>
            <w:ind w:left="720"/>
            <w:jc w:val="both"/>
          </w:pPr>
        </w:pPrChange>
      </w:pPr>
      <w:r w:rsidRPr="002D0144">
        <w:rPr>
          <w:rFonts w:ascii="Adobe Garamond Pro" w:hAnsi="Adobe Garamond Pro"/>
          <w:sz w:val="24"/>
          <w:szCs w:val="24"/>
          <w:rPrChange w:id="751" w:author="Nirav" w:date="2019-07-16T22:26:00Z">
            <w:rPr/>
          </w:rPrChange>
        </w:rPr>
        <w:t xml:space="preserve">Bitcoin is one of the first implementations of Blockchain technology. It was invented by </w:t>
      </w:r>
      <w:del w:id="752" w:author="Nirav" w:date="2019-07-17T12:11:00Z">
        <w:r w:rsidRPr="002D0144" w:rsidDel="00FA1A11">
          <w:rPr>
            <w:rFonts w:ascii="Adobe Garamond Pro" w:hAnsi="Adobe Garamond Pro"/>
            <w:sz w:val="24"/>
            <w:szCs w:val="24"/>
            <w:rPrChange w:id="753" w:author="Nirav" w:date="2019-07-16T22:26:00Z">
              <w:rPr/>
            </w:rPrChange>
          </w:rPr>
          <w:delText xml:space="preserve">some </w:delText>
        </w:r>
      </w:del>
      <w:ins w:id="754" w:author="Nirav" w:date="2019-07-17T12:11:00Z">
        <w:r w:rsidR="00FA1A11">
          <w:rPr>
            <w:rFonts w:ascii="Adobe Garamond Pro" w:hAnsi="Adobe Garamond Pro"/>
            <w:sz w:val="24"/>
            <w:szCs w:val="24"/>
          </w:rPr>
          <w:t>an</w:t>
        </w:r>
        <w:r w:rsidR="00FA1A11" w:rsidRPr="002D0144">
          <w:rPr>
            <w:rFonts w:ascii="Adobe Garamond Pro" w:hAnsi="Adobe Garamond Pro"/>
            <w:sz w:val="24"/>
            <w:szCs w:val="24"/>
            <w:rPrChange w:id="755" w:author="Nirav" w:date="2019-07-16T22:26:00Z">
              <w:rPr/>
            </w:rPrChange>
          </w:rPr>
          <w:t xml:space="preserve"> </w:t>
        </w:r>
      </w:ins>
      <w:r w:rsidRPr="002D0144">
        <w:rPr>
          <w:rFonts w:ascii="Adobe Garamond Pro" w:hAnsi="Adobe Garamond Pro"/>
          <w:sz w:val="24"/>
          <w:szCs w:val="24"/>
          <w:rPrChange w:id="756" w:author="Nirav" w:date="2019-07-16T22:26:00Z">
            <w:rPr/>
          </w:rPrChange>
        </w:rPr>
        <w:t xml:space="preserve">anonymous person or group named Satosi Nakamoto in 2008. </w:t>
      </w:r>
      <w:commentRangeStart w:id="757"/>
      <w:ins w:id="758" w:author="Nirav" w:date="2019-07-17T12:12:00Z">
        <w:r w:rsidR="00FA1A11">
          <w:rPr>
            <w:rFonts w:ascii="Adobe Garamond Pro" w:hAnsi="Adobe Garamond Pro"/>
            <w:sz w:val="24"/>
            <w:szCs w:val="24"/>
          </w:rPr>
          <w:t>T</w:t>
        </w:r>
      </w:ins>
      <w:del w:id="759" w:author="Nirav" w:date="2019-07-17T12:12:00Z">
        <w:r w:rsidRPr="002D0144" w:rsidDel="00FA1A11">
          <w:rPr>
            <w:rFonts w:ascii="Adobe Garamond Pro" w:hAnsi="Adobe Garamond Pro"/>
            <w:sz w:val="24"/>
            <w:szCs w:val="24"/>
            <w:rPrChange w:id="760" w:author="Nirav" w:date="2019-07-16T22:26:00Z">
              <w:rPr/>
            </w:rPrChange>
          </w:rPr>
          <w:delText>He/t</w:delText>
        </w:r>
      </w:del>
      <w:r w:rsidRPr="002D0144">
        <w:rPr>
          <w:rFonts w:ascii="Adobe Garamond Pro" w:hAnsi="Adobe Garamond Pro"/>
          <w:sz w:val="24"/>
          <w:szCs w:val="24"/>
          <w:rPrChange w:id="761" w:author="Nirav" w:date="2019-07-16T22:26:00Z">
            <w:rPr/>
          </w:rPrChange>
        </w:rPr>
        <w:t xml:space="preserve">hey </w:t>
      </w:r>
      <w:commentRangeEnd w:id="757"/>
      <w:r w:rsidR="00FA1A11">
        <w:rPr>
          <w:rStyle w:val="CommentReference"/>
        </w:rPr>
        <w:commentReference w:id="757"/>
      </w:r>
      <w:r w:rsidRPr="002D0144">
        <w:rPr>
          <w:rFonts w:ascii="Adobe Garamond Pro" w:hAnsi="Adobe Garamond Pro"/>
          <w:sz w:val="24"/>
          <w:szCs w:val="24"/>
          <w:rPrChange w:id="762" w:author="Nirav" w:date="2019-07-16T22:26:00Z">
            <w:rPr/>
          </w:rPrChange>
        </w:rPr>
        <w:t>published a white paper explaining about most of those Blockchain concept</w:t>
      </w:r>
      <w:ins w:id="763" w:author="Nirav" w:date="2019-07-17T12:15:00Z">
        <w:r w:rsidR="00FA1A11">
          <w:rPr>
            <w:rFonts w:ascii="Adobe Garamond Pro" w:hAnsi="Adobe Garamond Pro"/>
            <w:sz w:val="24"/>
            <w:szCs w:val="24"/>
          </w:rPr>
          <w:t>s</w:t>
        </w:r>
      </w:ins>
      <w:r w:rsidRPr="002D0144">
        <w:rPr>
          <w:rFonts w:ascii="Adobe Garamond Pro" w:hAnsi="Adobe Garamond Pro"/>
          <w:sz w:val="24"/>
          <w:szCs w:val="24"/>
          <w:rPrChange w:id="764" w:author="Nirav" w:date="2019-07-16T22:26:00Z">
            <w:rPr/>
          </w:rPrChange>
        </w:rPr>
        <w:t xml:space="preserve"> on which Bitcoin relies on. Bitcoin</w:t>
      </w:r>
      <w:del w:id="765" w:author="Nirav" w:date="2019-07-17T12:15:00Z">
        <w:r w:rsidRPr="002D0144" w:rsidDel="00FA1A11">
          <w:rPr>
            <w:rFonts w:ascii="Adobe Garamond Pro" w:hAnsi="Adobe Garamond Pro"/>
            <w:sz w:val="24"/>
            <w:szCs w:val="24"/>
            <w:rPrChange w:id="766" w:author="Nirav" w:date="2019-07-16T22:26:00Z">
              <w:rPr/>
            </w:rPrChange>
          </w:rPr>
          <w:delText>. It</w:delText>
        </w:r>
      </w:del>
      <w:r w:rsidRPr="002D0144">
        <w:rPr>
          <w:rFonts w:ascii="Adobe Garamond Pro" w:hAnsi="Adobe Garamond Pro"/>
          <w:sz w:val="24"/>
          <w:szCs w:val="24"/>
          <w:rPrChange w:id="767" w:author="Nirav" w:date="2019-07-16T22:26:00Z">
            <w:rPr/>
          </w:rPrChange>
        </w:rPr>
        <w:t xml:space="preserve"> is a digital currency which is not in control of any government like that of </w:t>
      </w:r>
      <w:del w:id="768" w:author="Nirav" w:date="2019-07-17T12:16:00Z">
        <w:r w:rsidRPr="002D0144" w:rsidDel="00FA1A11">
          <w:rPr>
            <w:rFonts w:ascii="Adobe Garamond Pro" w:hAnsi="Adobe Garamond Pro"/>
            <w:sz w:val="24"/>
            <w:szCs w:val="24"/>
            <w:rPrChange w:id="769" w:author="Nirav" w:date="2019-07-16T22:26:00Z">
              <w:rPr/>
            </w:rPrChange>
          </w:rPr>
          <w:delText>fi</w:delText>
        </w:r>
      </w:del>
      <w:ins w:id="770" w:author="Nirav" w:date="2019-07-17T12:16:00Z">
        <w:r w:rsidR="00FA1A11">
          <w:rPr>
            <w:rFonts w:ascii="Adobe Garamond Pro" w:hAnsi="Adobe Garamond Pro"/>
            <w:sz w:val="24"/>
            <w:szCs w:val="24"/>
          </w:rPr>
          <w:t>ﬁ</w:t>
        </w:r>
      </w:ins>
      <w:r w:rsidRPr="002D0144">
        <w:rPr>
          <w:rFonts w:ascii="Adobe Garamond Pro" w:hAnsi="Adobe Garamond Pro"/>
          <w:sz w:val="24"/>
          <w:szCs w:val="24"/>
          <w:rPrChange w:id="771" w:author="Nirav" w:date="2019-07-16T22:26:00Z">
            <w:rPr/>
          </w:rPrChange>
        </w:rPr>
        <w:t xml:space="preserve">at currencies. Bitcoin is all about putting those Blockchain theories into real practice in which people in the network can trust each other because of this promising technology and can exchange the values or assets as bounded by the rules defined in the Bitcoin protocol. This enables the people to trust each other without the need of any middle men like banks or lawyer or anything else. Bitcoin encompasses nodes who are the people in the network </w:t>
      </w:r>
      <w:r w:rsidRPr="002D0144">
        <w:rPr>
          <w:rFonts w:ascii="Adobe Garamond Pro" w:hAnsi="Adobe Garamond Pro"/>
          <w:sz w:val="24"/>
          <w:szCs w:val="24"/>
          <w:rPrChange w:id="772" w:author="Nirav" w:date="2019-07-16T22:26:00Z">
            <w:rPr/>
          </w:rPrChange>
        </w:rPr>
        <w:lastRenderedPageBreak/>
        <w:t>who transact with Bitcoin and there are miners who perform difficult cryptographic puzzle to add new blocks in the Blockchain. So, Bitcoin has</w:t>
      </w:r>
      <w:ins w:id="773" w:author="Nirav" w:date="2019-07-17T12:18:00Z">
        <w:r w:rsidR="0003052A">
          <w:rPr>
            <w:rFonts w:ascii="Adobe Garamond Pro" w:hAnsi="Adobe Garamond Pro"/>
            <w:sz w:val="24"/>
            <w:szCs w:val="24"/>
          </w:rPr>
          <w:t xml:space="preserve"> solved</w:t>
        </w:r>
      </w:ins>
      <w:r w:rsidRPr="002D0144">
        <w:rPr>
          <w:rFonts w:ascii="Adobe Garamond Pro" w:hAnsi="Adobe Garamond Pro"/>
          <w:sz w:val="24"/>
          <w:szCs w:val="24"/>
          <w:rPrChange w:id="774" w:author="Nirav" w:date="2019-07-16T22:26:00Z">
            <w:rPr/>
          </w:rPrChange>
        </w:rPr>
        <w:t xml:space="preserve"> or can solve a lot of problems with fiat currency by eliminating the need of central authority, banks, a lot of fees and time.</w:t>
      </w:r>
    </w:p>
    <w:p w14:paraId="714A386E" w14:textId="77777777" w:rsidR="006B5114" w:rsidRPr="002D0144" w:rsidRDefault="006B5114" w:rsidP="0048474C">
      <w:pPr>
        <w:ind w:left="720"/>
        <w:jc w:val="both"/>
        <w:rPr>
          <w:rFonts w:ascii="Adobe Garamond Pro" w:hAnsi="Adobe Garamond Pro"/>
          <w:sz w:val="24"/>
          <w:szCs w:val="24"/>
          <w:rPrChange w:id="775" w:author="Nirav" w:date="2019-07-16T22:26:00Z">
            <w:rPr/>
          </w:rPrChange>
        </w:rPr>
      </w:pPr>
    </w:p>
    <w:p w14:paraId="203D18B2" w14:textId="2F54B060" w:rsidR="00FD61C7" w:rsidRPr="00FD61C7" w:rsidRDefault="00FD61C7" w:rsidP="0048474C">
      <w:pPr>
        <w:jc w:val="both"/>
        <w:rPr>
          <w:ins w:id="776" w:author="Nirav" w:date="2019-07-17T15:20:00Z"/>
          <w:rFonts w:ascii="Adobe Garamond Pro" w:hAnsi="Adobe Garamond Pro"/>
          <w:b/>
          <w:bCs/>
          <w:sz w:val="24"/>
          <w:szCs w:val="24"/>
          <w:rPrChange w:id="777" w:author="Nirav" w:date="2019-07-17T15:20:00Z">
            <w:rPr>
              <w:ins w:id="778" w:author="Nirav" w:date="2019-07-17T15:20:00Z"/>
              <w:rFonts w:ascii="Adobe Garamond Pro" w:hAnsi="Adobe Garamond Pro"/>
              <w:sz w:val="24"/>
              <w:szCs w:val="24"/>
            </w:rPr>
          </w:rPrChange>
        </w:rPr>
      </w:pPr>
      <w:ins w:id="779" w:author="Nirav" w:date="2019-07-17T15:20:00Z">
        <w:r>
          <w:rPr>
            <w:rFonts w:ascii="Adobe Garamond Pro" w:hAnsi="Adobe Garamond Pro"/>
            <w:b/>
            <w:bCs/>
            <w:sz w:val="24"/>
            <w:szCs w:val="24"/>
          </w:rPr>
          <w:t>Ethereum</w:t>
        </w:r>
      </w:ins>
    </w:p>
    <w:p w14:paraId="4763D031" w14:textId="6F4409E9" w:rsidR="006B5114" w:rsidRPr="002D0144" w:rsidRDefault="006B5114" w:rsidP="0048474C">
      <w:pPr>
        <w:jc w:val="both"/>
        <w:rPr>
          <w:rFonts w:ascii="Adobe Garamond Pro" w:hAnsi="Adobe Garamond Pro"/>
          <w:sz w:val="24"/>
          <w:szCs w:val="24"/>
          <w:rPrChange w:id="780" w:author="Nirav" w:date="2019-07-16T22:26:00Z">
            <w:rPr/>
          </w:rPrChange>
        </w:rPr>
        <w:pPrChange w:id="781" w:author="Nirav" w:date="2019-07-17T14:53:00Z">
          <w:pPr>
            <w:ind w:left="720"/>
            <w:jc w:val="both"/>
          </w:pPr>
        </w:pPrChange>
      </w:pPr>
      <w:r w:rsidRPr="002D0144">
        <w:rPr>
          <w:rFonts w:ascii="Adobe Garamond Pro" w:hAnsi="Adobe Garamond Pro"/>
          <w:sz w:val="24"/>
          <w:szCs w:val="24"/>
          <w:rPrChange w:id="782" w:author="Nirav" w:date="2019-07-16T22:26:00Z">
            <w:rPr/>
          </w:rPrChange>
        </w:rPr>
        <w:t xml:space="preserve">With the rise of Bitcoin, a lot of new crypto-currencies have emerged globally along with several </w:t>
      </w:r>
      <w:del w:id="783" w:author="Nirav" w:date="2019-07-17T12:19:00Z">
        <w:r w:rsidRPr="002D0144" w:rsidDel="0003052A">
          <w:rPr>
            <w:rFonts w:ascii="Adobe Garamond Pro" w:hAnsi="Adobe Garamond Pro"/>
            <w:sz w:val="24"/>
            <w:szCs w:val="24"/>
            <w:rPrChange w:id="784" w:author="Nirav" w:date="2019-07-16T22:26:00Z">
              <w:rPr/>
            </w:rPrChange>
          </w:rPr>
          <w:delText xml:space="preserve">other </w:delText>
        </w:r>
      </w:del>
      <w:r w:rsidRPr="002D0144">
        <w:rPr>
          <w:rFonts w:ascii="Adobe Garamond Pro" w:hAnsi="Adobe Garamond Pro"/>
          <w:sz w:val="24"/>
          <w:szCs w:val="24"/>
          <w:rPrChange w:id="785" w:author="Nirav" w:date="2019-07-16T22:26:00Z">
            <w:rPr/>
          </w:rPrChange>
        </w:rPr>
        <w:t>new applications of Blockchain. In the beginning of 2014, a guy of age just 19 named Vitalik Buterin released a concept of open-source</w:t>
      </w:r>
      <w:del w:id="786" w:author="Nirav" w:date="2019-07-17T14:56:00Z">
        <w:r w:rsidRPr="002D0144" w:rsidDel="000C2160">
          <w:rPr>
            <w:rFonts w:ascii="Adobe Garamond Pro" w:hAnsi="Adobe Garamond Pro"/>
            <w:sz w:val="24"/>
            <w:szCs w:val="24"/>
            <w:rPrChange w:id="787" w:author="Nirav" w:date="2019-07-16T22:26:00Z">
              <w:rPr/>
            </w:rPrChange>
          </w:rPr>
          <w:delText>,</w:delText>
        </w:r>
      </w:del>
      <w:del w:id="788" w:author="Nirav" w:date="2019-07-17T14:55:00Z">
        <w:r w:rsidRPr="002D0144" w:rsidDel="000C2160">
          <w:rPr>
            <w:rFonts w:ascii="Adobe Garamond Pro" w:hAnsi="Adobe Garamond Pro"/>
            <w:sz w:val="24"/>
            <w:szCs w:val="24"/>
            <w:rPrChange w:id="789" w:author="Nirav" w:date="2019-07-16T22:26:00Z">
              <w:rPr/>
            </w:rPrChange>
          </w:rPr>
          <w:delText xml:space="preserve"> </w:delText>
        </w:r>
        <w:commentRangeStart w:id="790"/>
        <w:r w:rsidRPr="002D0144" w:rsidDel="000C2160">
          <w:rPr>
            <w:rFonts w:ascii="Adobe Garamond Pro" w:hAnsi="Adobe Garamond Pro"/>
            <w:sz w:val="24"/>
            <w:szCs w:val="24"/>
            <w:rPrChange w:id="791" w:author="Nirav" w:date="2019-07-16T22:26:00Z">
              <w:rPr/>
            </w:rPrChange>
          </w:rPr>
          <w:delText>public</w:delText>
        </w:r>
      </w:del>
      <w:commentRangeEnd w:id="790"/>
      <w:r w:rsidR="000C2160">
        <w:rPr>
          <w:rStyle w:val="CommentReference"/>
        </w:rPr>
        <w:commentReference w:id="790"/>
      </w:r>
      <w:del w:id="792" w:author="Nirav" w:date="2019-07-17T14:55:00Z">
        <w:r w:rsidRPr="002D0144" w:rsidDel="000C2160">
          <w:rPr>
            <w:rFonts w:ascii="Adobe Garamond Pro" w:hAnsi="Adobe Garamond Pro"/>
            <w:sz w:val="24"/>
            <w:szCs w:val="24"/>
            <w:rPrChange w:id="793" w:author="Nirav" w:date="2019-07-16T22:26:00Z">
              <w:rPr/>
            </w:rPrChange>
          </w:rPr>
          <w:delText>,</w:delText>
        </w:r>
      </w:del>
      <w:r w:rsidRPr="002D0144">
        <w:rPr>
          <w:rFonts w:ascii="Adobe Garamond Pro" w:hAnsi="Adobe Garamond Pro"/>
          <w:sz w:val="24"/>
          <w:szCs w:val="24"/>
          <w:rPrChange w:id="794" w:author="Nirav" w:date="2019-07-16T22:26:00Z">
            <w:rPr/>
          </w:rPrChange>
        </w:rPr>
        <w:t xml:space="preserve"> Blockchain based distributed computing platform called Ethereum with which programs can be run in a decentralized manner</w:t>
      </w:r>
      <w:ins w:id="795" w:author="Nirav" w:date="2019-07-17T14:56:00Z">
        <w:r w:rsidR="000C2160">
          <w:rPr>
            <w:rFonts w:ascii="Adobe Garamond Pro" w:hAnsi="Adobe Garamond Pro"/>
            <w:sz w:val="24"/>
            <w:szCs w:val="24"/>
          </w:rPr>
          <w:t>.</w:t>
        </w:r>
      </w:ins>
      <w:del w:id="796" w:author="Nirav" w:date="2019-07-17T14:56:00Z">
        <w:r w:rsidRPr="002D0144" w:rsidDel="000C2160">
          <w:rPr>
            <w:rFonts w:ascii="Adobe Garamond Pro" w:hAnsi="Adobe Garamond Pro"/>
            <w:sz w:val="24"/>
            <w:szCs w:val="24"/>
            <w:rPrChange w:id="797" w:author="Nirav" w:date="2019-07-16T22:26:00Z">
              <w:rPr/>
            </w:rPrChange>
          </w:rPr>
          <w:delText xml:space="preserve">, i.e, </w:delText>
        </w:r>
      </w:del>
      <w:ins w:id="798" w:author="Nirav" w:date="2019-07-17T14:56:00Z">
        <w:r w:rsidR="000C2160">
          <w:rPr>
            <w:rFonts w:ascii="Adobe Garamond Pro" w:hAnsi="Adobe Garamond Pro"/>
            <w:sz w:val="24"/>
            <w:szCs w:val="24"/>
          </w:rPr>
          <w:t xml:space="preserve"> </w:t>
        </w:r>
      </w:ins>
      <w:del w:id="799" w:author="Nirav" w:date="2019-07-17T14:56:00Z">
        <w:r w:rsidRPr="002D0144" w:rsidDel="000C2160">
          <w:rPr>
            <w:rFonts w:ascii="Adobe Garamond Pro" w:hAnsi="Adobe Garamond Pro"/>
            <w:sz w:val="24"/>
            <w:szCs w:val="24"/>
            <w:rPrChange w:id="800" w:author="Nirav" w:date="2019-07-16T22:26:00Z">
              <w:rPr/>
            </w:rPrChange>
          </w:rPr>
          <w:delText xml:space="preserve">there </w:delText>
        </w:r>
      </w:del>
      <w:ins w:id="801" w:author="Nirav" w:date="2019-07-17T14:56:00Z">
        <w:r w:rsidR="000C2160">
          <w:rPr>
            <w:rFonts w:ascii="Adobe Garamond Pro" w:hAnsi="Adobe Garamond Pro"/>
            <w:sz w:val="24"/>
            <w:szCs w:val="24"/>
          </w:rPr>
          <w:t>T</w:t>
        </w:r>
        <w:r w:rsidR="000C2160" w:rsidRPr="002D0144">
          <w:rPr>
            <w:rFonts w:ascii="Adobe Garamond Pro" w:hAnsi="Adobe Garamond Pro"/>
            <w:sz w:val="24"/>
            <w:szCs w:val="24"/>
            <w:rPrChange w:id="802" w:author="Nirav" w:date="2019-07-16T22:26:00Z">
              <w:rPr/>
            </w:rPrChange>
          </w:rPr>
          <w:t xml:space="preserve">here </w:t>
        </w:r>
      </w:ins>
      <w:r w:rsidRPr="002D0144">
        <w:rPr>
          <w:rFonts w:ascii="Adobe Garamond Pro" w:hAnsi="Adobe Garamond Pro"/>
          <w:sz w:val="24"/>
          <w:szCs w:val="24"/>
          <w:rPrChange w:id="803" w:author="Nirav" w:date="2019-07-16T22:26:00Z">
            <w:rPr/>
          </w:rPrChange>
        </w:rPr>
        <w:t xml:space="preserve">is </w:t>
      </w:r>
      <w:del w:id="804" w:author="Nirav" w:date="2019-07-17T14:56:00Z">
        <w:r w:rsidRPr="002D0144" w:rsidDel="000C2160">
          <w:rPr>
            <w:rFonts w:ascii="Adobe Garamond Pro" w:hAnsi="Adobe Garamond Pro"/>
            <w:sz w:val="24"/>
            <w:szCs w:val="24"/>
            <w:rPrChange w:id="805" w:author="Nirav" w:date="2019-07-16T22:26:00Z">
              <w:rPr/>
            </w:rPrChange>
          </w:rPr>
          <w:delText xml:space="preserve">not any </w:delText>
        </w:r>
      </w:del>
      <w:ins w:id="806" w:author="Nirav" w:date="2019-07-17T14:56:00Z">
        <w:r w:rsidR="000C2160">
          <w:rPr>
            <w:rFonts w:ascii="Adobe Garamond Pro" w:hAnsi="Adobe Garamond Pro"/>
            <w:sz w:val="24"/>
            <w:szCs w:val="24"/>
          </w:rPr>
          <w:t xml:space="preserve">no </w:t>
        </w:r>
      </w:ins>
      <w:r w:rsidRPr="002D0144">
        <w:rPr>
          <w:rFonts w:ascii="Adobe Garamond Pro" w:hAnsi="Adobe Garamond Pro"/>
          <w:sz w:val="24"/>
          <w:szCs w:val="24"/>
          <w:rPrChange w:id="807" w:author="Nirav" w:date="2019-07-16T22:26:00Z">
            <w:rPr/>
          </w:rPrChange>
        </w:rPr>
        <w:t>central authority to run the program</w:t>
      </w:r>
      <w:ins w:id="808" w:author="Nirav" w:date="2019-07-17T14:56:00Z">
        <w:r w:rsidR="000C2160">
          <w:rPr>
            <w:rFonts w:ascii="Adobe Garamond Pro" w:hAnsi="Adobe Garamond Pro"/>
            <w:sz w:val="24"/>
            <w:szCs w:val="24"/>
          </w:rPr>
          <w:t>s</w:t>
        </w:r>
      </w:ins>
      <w:r w:rsidRPr="002D0144">
        <w:rPr>
          <w:rFonts w:ascii="Adobe Garamond Pro" w:hAnsi="Adobe Garamond Pro"/>
          <w:sz w:val="24"/>
          <w:szCs w:val="24"/>
          <w:rPrChange w:id="809" w:author="Nirav" w:date="2019-07-16T22:26:00Z">
            <w:rPr/>
          </w:rPrChange>
        </w:rPr>
        <w:t xml:space="preserve">, instead the program is executed in millions of computers in </w:t>
      </w:r>
      <w:ins w:id="810" w:author="Nirav" w:date="2019-07-17T14:57:00Z">
        <w:r w:rsidR="000C2160">
          <w:rPr>
            <w:rFonts w:ascii="Adobe Garamond Pro" w:hAnsi="Adobe Garamond Pro"/>
            <w:sz w:val="24"/>
            <w:szCs w:val="24"/>
          </w:rPr>
          <w:t xml:space="preserve">the </w:t>
        </w:r>
      </w:ins>
      <w:r w:rsidRPr="002D0144">
        <w:rPr>
          <w:rFonts w:ascii="Adobe Garamond Pro" w:hAnsi="Adobe Garamond Pro"/>
          <w:sz w:val="24"/>
          <w:szCs w:val="24"/>
          <w:rPrChange w:id="811" w:author="Nirav" w:date="2019-07-16T22:26:00Z">
            <w:rPr/>
          </w:rPrChange>
        </w:rPr>
        <w:t>distributed network of which you and</w:t>
      </w:r>
      <w:commentRangeStart w:id="812"/>
      <w:r w:rsidRPr="002D0144">
        <w:rPr>
          <w:rFonts w:ascii="Adobe Garamond Pro" w:hAnsi="Adobe Garamond Pro"/>
          <w:sz w:val="24"/>
          <w:szCs w:val="24"/>
          <w:rPrChange w:id="813" w:author="Nirav" w:date="2019-07-16T22:26:00Z">
            <w:rPr/>
          </w:rPrChange>
        </w:rPr>
        <w:t xml:space="preserve"> </w:t>
      </w:r>
      <w:del w:id="814" w:author="Nirav" w:date="2019-07-17T14:58:00Z">
        <w:r w:rsidRPr="002D0144" w:rsidDel="000C2160">
          <w:rPr>
            <w:rFonts w:ascii="Adobe Garamond Pro" w:hAnsi="Adobe Garamond Pro"/>
            <w:sz w:val="24"/>
            <w:szCs w:val="24"/>
            <w:rPrChange w:id="815" w:author="Nirav" w:date="2019-07-16T22:26:00Z">
              <w:rPr/>
            </w:rPrChange>
          </w:rPr>
          <w:delText xml:space="preserve">me </w:delText>
        </w:r>
      </w:del>
      <w:commentRangeEnd w:id="812"/>
      <w:r w:rsidR="000C2160">
        <w:rPr>
          <w:rStyle w:val="CommentReference"/>
        </w:rPr>
        <w:commentReference w:id="812"/>
      </w:r>
      <w:ins w:id="816" w:author="Nirav" w:date="2019-07-17T14:58:00Z">
        <w:r w:rsidR="000C2160">
          <w:rPr>
            <w:rFonts w:ascii="Adobe Garamond Pro" w:hAnsi="Adobe Garamond Pro"/>
            <w:sz w:val="24"/>
            <w:szCs w:val="24"/>
          </w:rPr>
          <w:t>I</w:t>
        </w:r>
        <w:r w:rsidR="000C2160" w:rsidRPr="002D0144">
          <w:rPr>
            <w:rFonts w:ascii="Adobe Garamond Pro" w:hAnsi="Adobe Garamond Pro"/>
            <w:sz w:val="24"/>
            <w:szCs w:val="24"/>
            <w:rPrChange w:id="817" w:author="Nirav" w:date="2019-07-16T22:26:00Z">
              <w:rPr/>
            </w:rPrChange>
          </w:rPr>
          <w:t xml:space="preserve"> </w:t>
        </w:r>
      </w:ins>
      <w:r w:rsidRPr="002D0144">
        <w:rPr>
          <w:rFonts w:ascii="Adobe Garamond Pro" w:hAnsi="Adobe Garamond Pro"/>
          <w:sz w:val="24"/>
          <w:szCs w:val="24"/>
          <w:rPrChange w:id="818" w:author="Nirav" w:date="2019-07-16T22:26:00Z">
            <w:rPr/>
          </w:rPrChange>
        </w:rPr>
        <w:t xml:space="preserve">can be part of it. So, there </w:t>
      </w:r>
      <w:del w:id="819" w:author="Nirav" w:date="2019-07-17T14:58:00Z">
        <w:r w:rsidRPr="002D0144" w:rsidDel="000C2160">
          <w:rPr>
            <w:rFonts w:ascii="Adobe Garamond Pro" w:hAnsi="Adobe Garamond Pro"/>
            <w:sz w:val="24"/>
            <w:szCs w:val="24"/>
            <w:rPrChange w:id="820" w:author="Nirav" w:date="2019-07-16T22:26:00Z">
              <w:rPr/>
            </w:rPrChange>
          </w:rPr>
          <w:delText>will not</w:delText>
        </w:r>
      </w:del>
      <w:ins w:id="821" w:author="Nirav" w:date="2019-07-17T14:58:00Z">
        <w:r w:rsidR="000C2160">
          <w:rPr>
            <w:rFonts w:ascii="Adobe Garamond Pro" w:hAnsi="Adobe Garamond Pro"/>
            <w:sz w:val="24"/>
            <w:szCs w:val="24"/>
          </w:rPr>
          <w:t>won</w:t>
        </w:r>
      </w:ins>
      <w:ins w:id="822" w:author="Nirav" w:date="2019-07-17T14:59:00Z">
        <w:r w:rsidR="000C2160">
          <w:rPr>
            <w:rFonts w:ascii="Adobe Garamond Pro" w:hAnsi="Adobe Garamond Pro"/>
            <w:sz w:val="24"/>
            <w:szCs w:val="24"/>
          </w:rPr>
          <w:t>’</w:t>
        </w:r>
      </w:ins>
      <w:ins w:id="823" w:author="Nirav" w:date="2019-07-17T14:58:00Z">
        <w:r w:rsidR="000C2160">
          <w:rPr>
            <w:rFonts w:ascii="Adobe Garamond Pro" w:hAnsi="Adobe Garamond Pro"/>
            <w:sz w:val="24"/>
            <w:szCs w:val="24"/>
          </w:rPr>
          <w:t>t</w:t>
        </w:r>
      </w:ins>
      <w:r w:rsidRPr="002D0144">
        <w:rPr>
          <w:rFonts w:ascii="Adobe Garamond Pro" w:hAnsi="Adobe Garamond Pro"/>
          <w:sz w:val="24"/>
          <w:szCs w:val="24"/>
          <w:rPrChange w:id="824" w:author="Nirav" w:date="2019-07-16T22:26:00Z">
            <w:rPr/>
          </w:rPrChange>
        </w:rPr>
        <w:t xml:space="preserve"> be</w:t>
      </w:r>
      <w:ins w:id="825" w:author="Nirav" w:date="2019-07-17T14:59:00Z">
        <w:r w:rsidR="000C2160">
          <w:rPr>
            <w:rFonts w:ascii="Adobe Garamond Pro" w:hAnsi="Adobe Garamond Pro"/>
            <w:sz w:val="24"/>
            <w:szCs w:val="24"/>
          </w:rPr>
          <w:t xml:space="preserve"> a</w:t>
        </w:r>
      </w:ins>
      <w:r w:rsidRPr="002D0144">
        <w:rPr>
          <w:rFonts w:ascii="Adobe Garamond Pro" w:hAnsi="Adobe Garamond Pro"/>
          <w:sz w:val="24"/>
          <w:szCs w:val="24"/>
          <w:rPrChange w:id="826" w:author="Nirav" w:date="2019-07-16T22:26:00Z">
            <w:rPr/>
          </w:rPrChange>
        </w:rPr>
        <w:t xml:space="preserve"> single central entity to control over the execution of the program like traditionally several third parties are involved in, such as Google, Microsoft or Amazon. Such programs that are running in</w:t>
      </w:r>
      <w:ins w:id="827" w:author="Nirav" w:date="2019-07-17T14:59:00Z">
        <w:r w:rsidR="000C2160">
          <w:rPr>
            <w:rFonts w:ascii="Adobe Garamond Pro" w:hAnsi="Adobe Garamond Pro"/>
            <w:sz w:val="24"/>
            <w:szCs w:val="24"/>
          </w:rPr>
          <w:t xml:space="preserve"> the</w:t>
        </w:r>
      </w:ins>
      <w:r w:rsidRPr="002D0144">
        <w:rPr>
          <w:rFonts w:ascii="Adobe Garamond Pro" w:hAnsi="Adobe Garamond Pro"/>
          <w:sz w:val="24"/>
          <w:szCs w:val="24"/>
          <w:rPrChange w:id="828" w:author="Nirav" w:date="2019-07-16T22:26:00Z">
            <w:rPr/>
          </w:rPrChange>
        </w:rPr>
        <w:t xml:space="preserve"> decentralized network </w:t>
      </w:r>
      <w:del w:id="829" w:author="Nirav" w:date="2019-07-17T14:59:00Z">
        <w:r w:rsidRPr="002D0144" w:rsidDel="000C2160">
          <w:rPr>
            <w:rFonts w:ascii="Adobe Garamond Pro" w:hAnsi="Adobe Garamond Pro"/>
            <w:sz w:val="24"/>
            <w:szCs w:val="24"/>
            <w:rPrChange w:id="830" w:author="Nirav" w:date="2019-07-16T22:26:00Z">
              <w:rPr/>
            </w:rPrChange>
          </w:rPr>
          <w:delText xml:space="preserve">is </w:delText>
        </w:r>
      </w:del>
      <w:ins w:id="831" w:author="Nirav" w:date="2019-07-17T14:59:00Z">
        <w:r w:rsidR="000C2160">
          <w:rPr>
            <w:rFonts w:ascii="Adobe Garamond Pro" w:hAnsi="Adobe Garamond Pro"/>
            <w:sz w:val="24"/>
            <w:szCs w:val="24"/>
          </w:rPr>
          <w:t>are</w:t>
        </w:r>
        <w:r w:rsidR="000C2160" w:rsidRPr="002D0144">
          <w:rPr>
            <w:rFonts w:ascii="Adobe Garamond Pro" w:hAnsi="Adobe Garamond Pro"/>
            <w:sz w:val="24"/>
            <w:szCs w:val="24"/>
            <w:rPrChange w:id="832" w:author="Nirav" w:date="2019-07-16T22:26:00Z">
              <w:rPr/>
            </w:rPrChange>
          </w:rPr>
          <w:t xml:space="preserve"> </w:t>
        </w:r>
      </w:ins>
      <w:r w:rsidRPr="002D0144">
        <w:rPr>
          <w:rFonts w:ascii="Adobe Garamond Pro" w:hAnsi="Adobe Garamond Pro"/>
          <w:sz w:val="24"/>
          <w:szCs w:val="24"/>
          <w:rPrChange w:id="833" w:author="Nirav" w:date="2019-07-16T22:26:00Z">
            <w:rPr/>
          </w:rPrChange>
        </w:rPr>
        <w:t xml:space="preserve">called ‘Smart Contracts’. It basically is a self-executing computer program that automatically executes when specific conditions are met. As they run on Blockchain, they run exactly as programed without any possibility of censorship, downtime, fraud or third-party interference. </w:t>
      </w:r>
      <w:del w:id="834" w:author="Nirav" w:date="2019-07-17T12:20:00Z">
        <w:r w:rsidRPr="002D0144" w:rsidDel="0003052A">
          <w:rPr>
            <w:rFonts w:ascii="Adobe Garamond Pro" w:hAnsi="Adobe Garamond Pro"/>
            <w:sz w:val="24"/>
            <w:szCs w:val="24"/>
            <w:rPrChange w:id="835" w:author="Nirav" w:date="2019-07-16T22:26:00Z">
              <w:rPr/>
            </w:rPrChange>
          </w:rPr>
          <w:delText xml:space="preserve">To understand, </w:delText>
        </w:r>
      </w:del>
      <w:ins w:id="836" w:author="Nirav" w:date="2019-07-17T12:20:00Z">
        <w:r w:rsidR="0003052A">
          <w:rPr>
            <w:rFonts w:ascii="Adobe Garamond Pro" w:hAnsi="Adobe Garamond Pro"/>
            <w:sz w:val="24"/>
            <w:szCs w:val="24"/>
          </w:rPr>
          <w:t xml:space="preserve">A </w:t>
        </w:r>
      </w:ins>
      <w:r w:rsidRPr="002D0144">
        <w:rPr>
          <w:rFonts w:ascii="Adobe Garamond Pro" w:hAnsi="Adobe Garamond Pro"/>
          <w:sz w:val="24"/>
          <w:szCs w:val="24"/>
          <w:rPrChange w:id="837" w:author="Nirav" w:date="2019-07-16T22:26:00Z">
            <w:rPr/>
          </w:rPrChange>
        </w:rPr>
        <w:t>smart contract</w:t>
      </w:r>
      <w:del w:id="838" w:author="Nirav" w:date="2019-07-17T12:20:00Z">
        <w:r w:rsidRPr="002D0144" w:rsidDel="0003052A">
          <w:rPr>
            <w:rFonts w:ascii="Adobe Garamond Pro" w:hAnsi="Adobe Garamond Pro"/>
            <w:sz w:val="24"/>
            <w:szCs w:val="24"/>
            <w:rPrChange w:id="839" w:author="Nirav" w:date="2019-07-16T22:26:00Z">
              <w:rPr/>
            </w:rPrChange>
          </w:rPr>
          <w:delText>s</w:delText>
        </w:r>
      </w:del>
      <w:r w:rsidRPr="002D0144">
        <w:rPr>
          <w:rFonts w:ascii="Adobe Garamond Pro" w:hAnsi="Adobe Garamond Pro"/>
          <w:sz w:val="24"/>
          <w:szCs w:val="24"/>
          <w:rPrChange w:id="840" w:author="Nirav" w:date="2019-07-16T22:26:00Z">
            <w:rPr/>
          </w:rPrChange>
        </w:rPr>
        <w:t xml:space="preserve"> </w:t>
      </w:r>
      <w:del w:id="841" w:author="Nirav" w:date="2019-07-17T12:20:00Z">
        <w:r w:rsidRPr="002D0144" w:rsidDel="0003052A">
          <w:rPr>
            <w:rFonts w:ascii="Adobe Garamond Pro" w:hAnsi="Adobe Garamond Pro"/>
            <w:sz w:val="24"/>
            <w:szCs w:val="24"/>
            <w:rPrChange w:id="842" w:author="Nirav" w:date="2019-07-16T22:26:00Z">
              <w:rPr/>
            </w:rPrChange>
          </w:rPr>
          <w:delText xml:space="preserve">are </w:delText>
        </w:r>
      </w:del>
      <w:ins w:id="843" w:author="Nirav" w:date="2019-07-17T12:20:00Z">
        <w:r w:rsidR="0003052A">
          <w:rPr>
            <w:rFonts w:ascii="Adobe Garamond Pro" w:hAnsi="Adobe Garamond Pro"/>
            <w:sz w:val="24"/>
            <w:szCs w:val="24"/>
          </w:rPr>
          <w:t xml:space="preserve">is </w:t>
        </w:r>
      </w:ins>
      <w:r w:rsidRPr="002D0144">
        <w:rPr>
          <w:rFonts w:ascii="Adobe Garamond Pro" w:hAnsi="Adobe Garamond Pro"/>
          <w:sz w:val="24"/>
          <w:szCs w:val="24"/>
          <w:rPrChange w:id="844" w:author="Nirav" w:date="2019-07-16T22:26:00Z">
            <w:rPr/>
          </w:rPrChange>
        </w:rPr>
        <w:t xml:space="preserve">just like an </w:t>
      </w:r>
      <w:del w:id="845" w:author="Nirav" w:date="2019-07-17T12:20:00Z">
        <w:r w:rsidRPr="002D0144" w:rsidDel="0003052A">
          <w:rPr>
            <w:rFonts w:ascii="Adobe Garamond Pro" w:hAnsi="Adobe Garamond Pro"/>
            <w:sz w:val="24"/>
            <w:szCs w:val="24"/>
            <w:rPrChange w:id="846" w:author="Nirav" w:date="2019-07-16T22:26:00Z">
              <w:rPr/>
            </w:rPrChange>
          </w:rPr>
          <w:delText>ordinary contracts</w:delText>
        </w:r>
      </w:del>
      <w:ins w:id="847" w:author="Nirav" w:date="2019-07-17T12:20:00Z">
        <w:r w:rsidR="0003052A" w:rsidRPr="00A56709">
          <w:rPr>
            <w:rFonts w:ascii="Adobe Garamond Pro" w:hAnsi="Adobe Garamond Pro"/>
            <w:sz w:val="24"/>
            <w:szCs w:val="24"/>
          </w:rPr>
          <w:t>ordinary contract</w:t>
        </w:r>
      </w:ins>
      <w:r w:rsidRPr="002D0144">
        <w:rPr>
          <w:rFonts w:ascii="Adobe Garamond Pro" w:hAnsi="Adobe Garamond Pro"/>
          <w:sz w:val="24"/>
          <w:szCs w:val="24"/>
          <w:rPrChange w:id="848" w:author="Nirav" w:date="2019-07-16T22:26:00Z">
            <w:rPr/>
          </w:rPrChange>
        </w:rPr>
        <w:t xml:space="preserve"> except</w:t>
      </w:r>
      <w:ins w:id="849" w:author="Nirav" w:date="2019-07-17T15:00:00Z">
        <w:r w:rsidR="00C17129">
          <w:rPr>
            <w:rFonts w:ascii="Adobe Garamond Pro" w:hAnsi="Adobe Garamond Pro"/>
            <w:sz w:val="24"/>
            <w:szCs w:val="24"/>
          </w:rPr>
          <w:t xml:space="preserve"> that</w:t>
        </w:r>
      </w:ins>
      <w:r w:rsidRPr="002D0144">
        <w:rPr>
          <w:rFonts w:ascii="Adobe Garamond Pro" w:hAnsi="Adobe Garamond Pro"/>
          <w:sz w:val="24"/>
          <w:szCs w:val="24"/>
          <w:rPrChange w:id="850" w:author="Nirav" w:date="2019-07-16T22:26:00Z">
            <w:rPr/>
          </w:rPrChange>
        </w:rPr>
        <w:t xml:space="preserve"> it </w:t>
      </w:r>
      <w:del w:id="851" w:author="Nirav" w:date="2019-07-17T15:00:00Z">
        <w:r w:rsidRPr="002D0144" w:rsidDel="00C17129">
          <w:rPr>
            <w:rFonts w:ascii="Adobe Garamond Pro" w:hAnsi="Adobe Garamond Pro"/>
            <w:sz w:val="24"/>
            <w:szCs w:val="24"/>
            <w:rPrChange w:id="852" w:author="Nirav" w:date="2019-07-16T22:26:00Z">
              <w:rPr/>
            </w:rPrChange>
          </w:rPr>
          <w:delText xml:space="preserve">is </w:delText>
        </w:r>
      </w:del>
      <w:ins w:id="853" w:author="Nirav" w:date="2019-07-17T15:00:00Z">
        <w:r w:rsidR="00C17129">
          <w:rPr>
            <w:rFonts w:ascii="Adobe Garamond Pro" w:hAnsi="Adobe Garamond Pro"/>
            <w:sz w:val="24"/>
            <w:szCs w:val="24"/>
          </w:rPr>
          <w:t>includes</w:t>
        </w:r>
        <w:r w:rsidR="00C17129" w:rsidRPr="002D0144">
          <w:rPr>
            <w:rFonts w:ascii="Adobe Garamond Pro" w:hAnsi="Adobe Garamond Pro"/>
            <w:sz w:val="24"/>
            <w:szCs w:val="24"/>
            <w:rPrChange w:id="854" w:author="Nirav" w:date="2019-07-16T22:26:00Z">
              <w:rPr/>
            </w:rPrChange>
          </w:rPr>
          <w:t xml:space="preserve"> </w:t>
        </w:r>
      </w:ins>
      <w:r w:rsidRPr="002D0144">
        <w:rPr>
          <w:rFonts w:ascii="Adobe Garamond Pro" w:hAnsi="Adobe Garamond Pro"/>
          <w:sz w:val="24"/>
          <w:szCs w:val="24"/>
          <w:rPrChange w:id="855" w:author="Nirav" w:date="2019-07-16T22:26:00Z">
            <w:rPr/>
          </w:rPrChange>
        </w:rPr>
        <w:t xml:space="preserve">snippets of codes that </w:t>
      </w:r>
      <w:del w:id="856" w:author="Nirav" w:date="2019-07-17T15:00:00Z">
        <w:r w:rsidRPr="002D0144" w:rsidDel="00C17129">
          <w:rPr>
            <w:rFonts w:ascii="Adobe Garamond Pro" w:hAnsi="Adobe Garamond Pro"/>
            <w:sz w:val="24"/>
            <w:szCs w:val="24"/>
            <w:rPrChange w:id="857" w:author="Nirav" w:date="2019-07-16T22:26:00Z">
              <w:rPr/>
            </w:rPrChange>
          </w:rPr>
          <w:delText xml:space="preserve">concern </w:delText>
        </w:r>
      </w:del>
      <w:ins w:id="858" w:author="Nirav" w:date="2019-07-17T15:00:00Z">
        <w:r w:rsidR="00C17129">
          <w:rPr>
            <w:rFonts w:ascii="Adobe Garamond Pro" w:hAnsi="Adobe Garamond Pro"/>
            <w:sz w:val="24"/>
            <w:szCs w:val="24"/>
          </w:rPr>
          <w:t xml:space="preserve"> </w:t>
        </w:r>
        <w:commentRangeStart w:id="859"/>
        <w:r w:rsidR="00C17129">
          <w:rPr>
            <w:rFonts w:ascii="Adobe Garamond Pro" w:hAnsi="Adobe Garamond Pro"/>
            <w:sz w:val="24"/>
            <w:szCs w:val="24"/>
          </w:rPr>
          <w:t xml:space="preserve">relate to </w:t>
        </w:r>
        <w:commentRangeEnd w:id="859"/>
        <w:r w:rsidR="00C17129">
          <w:rPr>
            <w:rStyle w:val="CommentReference"/>
          </w:rPr>
          <w:commentReference w:id="859"/>
        </w:r>
      </w:ins>
      <w:r w:rsidRPr="002D0144">
        <w:rPr>
          <w:rFonts w:ascii="Adobe Garamond Pro" w:hAnsi="Adobe Garamond Pro"/>
          <w:sz w:val="24"/>
          <w:szCs w:val="24"/>
          <w:rPrChange w:id="860" w:author="Nirav" w:date="2019-07-16T22:26:00Z">
            <w:rPr/>
          </w:rPrChange>
        </w:rPr>
        <w:t>all the rules and regulation</w:t>
      </w:r>
      <w:ins w:id="861" w:author="Nirav" w:date="2019-07-17T15:00:00Z">
        <w:r w:rsidR="00C17129">
          <w:rPr>
            <w:rFonts w:ascii="Adobe Garamond Pro" w:hAnsi="Adobe Garamond Pro"/>
            <w:sz w:val="24"/>
            <w:szCs w:val="24"/>
          </w:rPr>
          <w:t>s</w:t>
        </w:r>
      </w:ins>
      <w:r w:rsidRPr="002D0144">
        <w:rPr>
          <w:rFonts w:ascii="Adobe Garamond Pro" w:hAnsi="Adobe Garamond Pro"/>
          <w:sz w:val="24"/>
          <w:szCs w:val="24"/>
          <w:rPrChange w:id="862" w:author="Nirav" w:date="2019-07-16T22:26:00Z">
            <w:rPr/>
          </w:rPrChange>
        </w:rPr>
        <w:t xml:space="preserve"> of contract details. This will let the people to execute real contracts of exchanging money, property, shares or anything of value in a transparent, conflict-free way</w:t>
      </w:r>
      <w:ins w:id="863" w:author="Nirav" w:date="2019-07-17T15:01:00Z">
        <w:r w:rsidR="00C17129">
          <w:rPr>
            <w:rFonts w:ascii="Adobe Garamond Pro" w:hAnsi="Adobe Garamond Pro"/>
            <w:sz w:val="24"/>
            <w:szCs w:val="24"/>
          </w:rPr>
          <w:t xml:space="preserve"> while also</w:t>
        </w:r>
      </w:ins>
      <w:r w:rsidRPr="002D0144">
        <w:rPr>
          <w:rFonts w:ascii="Adobe Garamond Pro" w:hAnsi="Adobe Garamond Pro"/>
          <w:sz w:val="24"/>
          <w:szCs w:val="24"/>
          <w:rPrChange w:id="864" w:author="Nirav" w:date="2019-07-16T22:26:00Z">
            <w:rPr/>
          </w:rPrChange>
        </w:rPr>
        <w:t xml:space="preserve"> avoiding the services of middleman. For executing the programs in</w:t>
      </w:r>
      <w:ins w:id="865" w:author="Nirav" w:date="2019-07-17T15:02:00Z">
        <w:r w:rsidR="00C17129">
          <w:rPr>
            <w:rFonts w:ascii="Adobe Garamond Pro" w:hAnsi="Adobe Garamond Pro"/>
            <w:sz w:val="24"/>
            <w:szCs w:val="24"/>
          </w:rPr>
          <w:t xml:space="preserve"> the</w:t>
        </w:r>
      </w:ins>
      <w:r w:rsidRPr="002D0144">
        <w:rPr>
          <w:rFonts w:ascii="Adobe Garamond Pro" w:hAnsi="Adobe Garamond Pro"/>
          <w:sz w:val="24"/>
          <w:szCs w:val="24"/>
          <w:rPrChange w:id="866" w:author="Nirav" w:date="2019-07-16T22:26:00Z">
            <w:rPr/>
          </w:rPrChange>
        </w:rPr>
        <w:t xml:space="preserve"> decentralized network, the nodes in the network </w:t>
      </w:r>
      <w:del w:id="867" w:author="Nirav" w:date="2019-07-17T15:02:00Z">
        <w:r w:rsidRPr="002D0144" w:rsidDel="00C17129">
          <w:rPr>
            <w:rFonts w:ascii="Adobe Garamond Pro" w:hAnsi="Adobe Garamond Pro"/>
            <w:sz w:val="24"/>
            <w:szCs w:val="24"/>
            <w:rPrChange w:id="868" w:author="Nirav" w:date="2019-07-16T22:26:00Z">
              <w:rPr/>
            </w:rPrChange>
          </w:rPr>
          <w:delText xml:space="preserve">has </w:delText>
        </w:r>
      </w:del>
      <w:ins w:id="869" w:author="Nirav" w:date="2019-07-17T15:02:00Z">
        <w:r w:rsidR="00C17129">
          <w:rPr>
            <w:rFonts w:ascii="Adobe Garamond Pro" w:hAnsi="Adobe Garamond Pro"/>
            <w:sz w:val="24"/>
            <w:szCs w:val="24"/>
          </w:rPr>
          <w:t>have</w:t>
        </w:r>
        <w:r w:rsidR="00C17129" w:rsidRPr="002D0144">
          <w:rPr>
            <w:rFonts w:ascii="Adobe Garamond Pro" w:hAnsi="Adobe Garamond Pro"/>
            <w:sz w:val="24"/>
            <w:szCs w:val="24"/>
            <w:rPrChange w:id="870" w:author="Nirav" w:date="2019-07-16T22:26:00Z">
              <w:rPr/>
            </w:rPrChange>
          </w:rPr>
          <w:t xml:space="preserve"> </w:t>
        </w:r>
      </w:ins>
      <w:r w:rsidRPr="002D0144">
        <w:rPr>
          <w:rFonts w:ascii="Adobe Garamond Pro" w:hAnsi="Adobe Garamond Pro"/>
          <w:sz w:val="24"/>
          <w:szCs w:val="24"/>
          <w:rPrChange w:id="871" w:author="Nirav" w:date="2019-07-16T22:26:00Z">
            <w:rPr/>
          </w:rPrChange>
        </w:rPr>
        <w:t>to spend their computing power, in return, they get paid in ‘Ether’ which is cryptocurrency made by Ethereum.</w:t>
      </w:r>
    </w:p>
    <w:p w14:paraId="5B36C7EF" w14:textId="77777777" w:rsidR="006B5114" w:rsidRPr="002D0144" w:rsidRDefault="006B5114" w:rsidP="0048474C">
      <w:pPr>
        <w:ind w:left="720"/>
        <w:jc w:val="both"/>
        <w:rPr>
          <w:rFonts w:ascii="Adobe Garamond Pro" w:hAnsi="Adobe Garamond Pro"/>
          <w:sz w:val="24"/>
          <w:szCs w:val="24"/>
          <w:rPrChange w:id="872" w:author="Nirav" w:date="2019-07-16T22:26:00Z">
            <w:rPr/>
          </w:rPrChange>
        </w:rPr>
      </w:pPr>
    </w:p>
    <w:p w14:paraId="087A610E" w14:textId="1F694E36" w:rsidR="007D5AB5" w:rsidRPr="007D5AB5" w:rsidRDefault="007D5AB5" w:rsidP="0048474C">
      <w:pPr>
        <w:jc w:val="both"/>
        <w:rPr>
          <w:ins w:id="873" w:author="Nirav" w:date="2019-07-17T15:20:00Z"/>
          <w:rFonts w:ascii="Adobe Garamond Pro" w:hAnsi="Adobe Garamond Pro"/>
          <w:b/>
          <w:bCs/>
          <w:sz w:val="24"/>
          <w:szCs w:val="24"/>
          <w:rPrChange w:id="874" w:author="Nirav" w:date="2019-07-17T15:20:00Z">
            <w:rPr>
              <w:ins w:id="875" w:author="Nirav" w:date="2019-07-17T15:20:00Z"/>
              <w:rFonts w:ascii="Adobe Garamond Pro" w:hAnsi="Adobe Garamond Pro"/>
              <w:sz w:val="24"/>
              <w:szCs w:val="24"/>
            </w:rPr>
          </w:rPrChange>
        </w:rPr>
      </w:pPr>
      <w:ins w:id="876" w:author="Nirav" w:date="2019-07-17T15:20:00Z">
        <w:r>
          <w:rPr>
            <w:rFonts w:ascii="Adobe Garamond Pro" w:hAnsi="Adobe Garamond Pro"/>
            <w:b/>
            <w:bCs/>
            <w:sz w:val="24"/>
            <w:szCs w:val="24"/>
          </w:rPr>
          <w:t>Applications</w:t>
        </w:r>
      </w:ins>
    </w:p>
    <w:p w14:paraId="5FA0F763" w14:textId="1CD73E36" w:rsidR="006B5114" w:rsidRPr="002D0144" w:rsidRDefault="006B5114" w:rsidP="0048474C">
      <w:pPr>
        <w:jc w:val="both"/>
        <w:rPr>
          <w:rFonts w:ascii="Adobe Garamond Pro" w:hAnsi="Adobe Garamond Pro"/>
          <w:sz w:val="24"/>
          <w:szCs w:val="24"/>
          <w:rPrChange w:id="877" w:author="Nirav" w:date="2019-07-16T22:26:00Z">
            <w:rPr/>
          </w:rPrChange>
        </w:rPr>
        <w:pPrChange w:id="878" w:author="Nirav" w:date="2019-07-17T14:53:00Z">
          <w:pPr>
            <w:ind w:left="720"/>
            <w:jc w:val="both"/>
          </w:pPr>
        </w:pPrChange>
      </w:pPr>
      <w:r w:rsidRPr="002D0144">
        <w:rPr>
          <w:rFonts w:ascii="Adobe Garamond Pro" w:hAnsi="Adobe Garamond Pro"/>
          <w:sz w:val="24"/>
          <w:szCs w:val="24"/>
          <w:rPrChange w:id="879" w:author="Nirav" w:date="2019-07-16T22:26:00Z">
            <w:rPr/>
          </w:rPrChange>
        </w:rPr>
        <w:t xml:space="preserve">Internet </w:t>
      </w:r>
      <w:del w:id="880" w:author="Nirav" w:date="2019-07-17T12:21:00Z">
        <w:r w:rsidRPr="002D0144" w:rsidDel="0003052A">
          <w:rPr>
            <w:rFonts w:ascii="Adobe Garamond Pro" w:hAnsi="Adobe Garamond Pro"/>
            <w:sz w:val="24"/>
            <w:szCs w:val="24"/>
            <w:rPrChange w:id="881" w:author="Nirav" w:date="2019-07-16T22:26:00Z">
              <w:rPr/>
            </w:rPrChange>
          </w:rPr>
          <w:delText xml:space="preserve">now is a part of the life of people </w:delText>
        </w:r>
      </w:del>
      <w:ins w:id="882" w:author="Nirav" w:date="2019-07-17T12:21:00Z">
        <w:r w:rsidR="0003052A">
          <w:rPr>
            <w:rFonts w:ascii="Adobe Garamond Pro" w:hAnsi="Adobe Garamond Pro"/>
            <w:sz w:val="24"/>
            <w:szCs w:val="24"/>
          </w:rPr>
          <w:t xml:space="preserve">has become an important part of life. </w:t>
        </w:r>
      </w:ins>
      <w:del w:id="883" w:author="Nirav" w:date="2019-07-17T12:21:00Z">
        <w:r w:rsidRPr="002D0144" w:rsidDel="0003052A">
          <w:rPr>
            <w:rFonts w:ascii="Adobe Garamond Pro" w:hAnsi="Adobe Garamond Pro"/>
            <w:sz w:val="24"/>
            <w:szCs w:val="24"/>
            <w:rPrChange w:id="884" w:author="Nirav" w:date="2019-07-16T22:26:00Z">
              <w:rPr/>
            </w:rPrChange>
          </w:rPr>
          <w:delText xml:space="preserve">but </w:delText>
        </w:r>
      </w:del>
      <w:ins w:id="885" w:author="Nirav" w:date="2019-07-17T12:21:00Z">
        <w:r w:rsidR="0003052A">
          <w:rPr>
            <w:rFonts w:ascii="Adobe Garamond Pro" w:hAnsi="Adobe Garamond Pro"/>
            <w:sz w:val="24"/>
            <w:szCs w:val="24"/>
          </w:rPr>
          <w:t>B</w:t>
        </w:r>
        <w:r w:rsidR="0003052A" w:rsidRPr="002D0144">
          <w:rPr>
            <w:rFonts w:ascii="Adobe Garamond Pro" w:hAnsi="Adobe Garamond Pro"/>
            <w:sz w:val="24"/>
            <w:szCs w:val="24"/>
            <w:rPrChange w:id="886" w:author="Nirav" w:date="2019-07-16T22:26:00Z">
              <w:rPr/>
            </w:rPrChange>
          </w:rPr>
          <w:t xml:space="preserve">ut </w:t>
        </w:r>
      </w:ins>
      <w:r w:rsidRPr="002D0144">
        <w:rPr>
          <w:rFonts w:ascii="Adobe Garamond Pro" w:hAnsi="Adobe Garamond Pro"/>
          <w:sz w:val="24"/>
          <w:szCs w:val="24"/>
          <w:rPrChange w:id="887" w:author="Nirav" w:date="2019-07-16T22:26:00Z">
            <w:rPr/>
          </w:rPrChange>
        </w:rPr>
        <w:t xml:space="preserve">with the advent of </w:t>
      </w:r>
      <w:ins w:id="888" w:author="Nirav" w:date="2019-07-17T12:21:00Z">
        <w:r w:rsidR="0003052A">
          <w:rPr>
            <w:rFonts w:ascii="Adobe Garamond Pro" w:hAnsi="Adobe Garamond Pro"/>
            <w:sz w:val="24"/>
            <w:szCs w:val="24"/>
          </w:rPr>
          <w:t xml:space="preserve">the </w:t>
        </w:r>
      </w:ins>
      <w:r w:rsidRPr="002D0144">
        <w:rPr>
          <w:rFonts w:ascii="Adobe Garamond Pro" w:hAnsi="Adobe Garamond Pro"/>
          <w:sz w:val="24"/>
          <w:szCs w:val="24"/>
          <w:rPrChange w:id="889" w:author="Nirav" w:date="2019-07-16T22:26:00Z">
            <w:rPr/>
          </w:rPrChange>
        </w:rPr>
        <w:t>internet</w:t>
      </w:r>
      <w:del w:id="890" w:author="Nirav" w:date="2019-07-17T12:21:00Z">
        <w:r w:rsidRPr="002D0144" w:rsidDel="0003052A">
          <w:rPr>
            <w:rFonts w:ascii="Adobe Garamond Pro" w:hAnsi="Adobe Garamond Pro"/>
            <w:sz w:val="24"/>
            <w:szCs w:val="24"/>
            <w:rPrChange w:id="891" w:author="Nirav" w:date="2019-07-16T22:26:00Z">
              <w:rPr/>
            </w:rPrChange>
          </w:rPr>
          <w:delText>,</w:delText>
        </w:r>
      </w:del>
      <w:r w:rsidRPr="002D0144">
        <w:rPr>
          <w:rFonts w:ascii="Adobe Garamond Pro" w:hAnsi="Adobe Garamond Pro"/>
          <w:sz w:val="24"/>
          <w:szCs w:val="24"/>
          <w:rPrChange w:id="892" w:author="Nirav" w:date="2019-07-16T22:26:00Z">
            <w:rPr/>
          </w:rPrChange>
        </w:rPr>
        <w:t xml:space="preserve"> a lot of security and privacy concerns have arisen. By the help of Blockchain, a lot of those security concerns can be addressed ensuring privacy, security and transparency in data and reduced cost in transactions. It will be user</w:t>
      </w:r>
      <w:ins w:id="893" w:author="Nirav" w:date="2019-07-17T15:03:00Z">
        <w:r w:rsidR="00C17129">
          <w:rPr>
            <w:rFonts w:ascii="Adobe Garamond Pro" w:hAnsi="Adobe Garamond Pro"/>
            <w:sz w:val="24"/>
            <w:szCs w:val="24"/>
          </w:rPr>
          <w:t>-</w:t>
        </w:r>
      </w:ins>
      <w:del w:id="894" w:author="Nirav" w:date="2019-07-17T15:03:00Z">
        <w:r w:rsidRPr="002D0144" w:rsidDel="00C17129">
          <w:rPr>
            <w:rFonts w:ascii="Adobe Garamond Pro" w:hAnsi="Adobe Garamond Pro"/>
            <w:sz w:val="24"/>
            <w:szCs w:val="24"/>
            <w:rPrChange w:id="895" w:author="Nirav" w:date="2019-07-16T22:26:00Z">
              <w:rPr/>
            </w:rPrChange>
          </w:rPr>
          <w:delText xml:space="preserve"> </w:delText>
        </w:r>
      </w:del>
      <w:r w:rsidRPr="002D0144">
        <w:rPr>
          <w:rFonts w:ascii="Adobe Garamond Pro" w:hAnsi="Adobe Garamond Pro"/>
          <w:sz w:val="24"/>
          <w:szCs w:val="24"/>
          <w:rPrChange w:id="896" w:author="Nirav" w:date="2019-07-16T22:26:00Z">
            <w:rPr/>
          </w:rPrChange>
        </w:rPr>
        <w:t xml:space="preserve">centric </w:t>
      </w:r>
      <w:del w:id="897" w:author="Nirav" w:date="2019-07-17T15:03:00Z">
        <w:r w:rsidRPr="002D0144" w:rsidDel="00C17129">
          <w:rPr>
            <w:rFonts w:ascii="Adobe Garamond Pro" w:hAnsi="Adobe Garamond Pro"/>
            <w:sz w:val="24"/>
            <w:szCs w:val="24"/>
            <w:rPrChange w:id="898" w:author="Nirav" w:date="2019-07-16T22:26:00Z">
              <w:rPr/>
            </w:rPrChange>
          </w:rPr>
          <w:delText xml:space="preserve">rather than </w:delText>
        </w:r>
      </w:del>
      <w:ins w:id="899" w:author="Nirav" w:date="2019-07-17T15:03:00Z">
        <w:r w:rsidR="00C17129">
          <w:rPr>
            <w:rFonts w:ascii="Adobe Garamond Pro" w:hAnsi="Adobe Garamond Pro"/>
            <w:sz w:val="24"/>
            <w:szCs w:val="24"/>
          </w:rPr>
          <w:t xml:space="preserve">as opposed to </w:t>
        </w:r>
      </w:ins>
      <w:del w:id="900" w:author="Nirav" w:date="2019-07-17T15:03:00Z">
        <w:r w:rsidRPr="002D0144" w:rsidDel="00C17129">
          <w:rPr>
            <w:rFonts w:ascii="Adobe Garamond Pro" w:hAnsi="Adobe Garamond Pro"/>
            <w:sz w:val="24"/>
            <w:szCs w:val="24"/>
            <w:rPrChange w:id="901" w:author="Nirav" w:date="2019-07-16T22:26:00Z">
              <w:rPr/>
            </w:rPrChange>
          </w:rPr>
          <w:delText xml:space="preserve">information </w:delText>
        </w:r>
      </w:del>
      <w:ins w:id="902" w:author="Nirav" w:date="2019-07-17T15:03:00Z">
        <w:r w:rsidR="00C17129" w:rsidRPr="002D0144">
          <w:rPr>
            <w:rFonts w:ascii="Adobe Garamond Pro" w:hAnsi="Adobe Garamond Pro"/>
            <w:sz w:val="24"/>
            <w:szCs w:val="24"/>
            <w:rPrChange w:id="903" w:author="Nirav" w:date="2019-07-16T22:26:00Z">
              <w:rPr/>
            </w:rPrChange>
          </w:rPr>
          <w:t>information</w:t>
        </w:r>
        <w:r w:rsidR="00C17129">
          <w:rPr>
            <w:rFonts w:ascii="Adobe Garamond Pro" w:hAnsi="Adobe Garamond Pro"/>
            <w:sz w:val="24"/>
            <w:szCs w:val="24"/>
          </w:rPr>
          <w:t>-</w:t>
        </w:r>
      </w:ins>
      <w:r w:rsidRPr="002D0144">
        <w:rPr>
          <w:rFonts w:ascii="Adobe Garamond Pro" w:hAnsi="Adobe Garamond Pro"/>
          <w:sz w:val="24"/>
          <w:szCs w:val="24"/>
          <w:rPrChange w:id="904" w:author="Nirav" w:date="2019-07-16T22:26:00Z">
            <w:rPr/>
          </w:rPrChange>
        </w:rPr>
        <w:t xml:space="preserve">centric, decentralized, private and secure. Monopoly of big IT companies with the information of users will gradually decrease and users will have more control over their data and privacy. The original internet </w:t>
      </w:r>
      <w:del w:id="905" w:author="Nirav" w:date="2019-07-17T15:03:00Z">
        <w:r w:rsidRPr="002D0144" w:rsidDel="00C17129">
          <w:rPr>
            <w:rFonts w:ascii="Adobe Garamond Pro" w:hAnsi="Adobe Garamond Pro"/>
            <w:sz w:val="24"/>
            <w:szCs w:val="24"/>
            <w:rPrChange w:id="906" w:author="Nirav" w:date="2019-07-16T22:26:00Z">
              <w:rPr/>
            </w:rPrChange>
          </w:rPr>
          <w:delText xml:space="preserve">grew up </w:delText>
        </w:r>
      </w:del>
      <w:ins w:id="907" w:author="Nirav" w:date="2019-07-17T15:03:00Z">
        <w:r w:rsidR="00C17129">
          <w:rPr>
            <w:rFonts w:ascii="Adobe Garamond Pro" w:hAnsi="Adobe Garamond Pro"/>
            <w:sz w:val="24"/>
            <w:szCs w:val="24"/>
          </w:rPr>
          <w:t xml:space="preserve">is </w:t>
        </w:r>
      </w:ins>
      <w:r w:rsidRPr="002D0144">
        <w:rPr>
          <w:rFonts w:ascii="Adobe Garamond Pro" w:hAnsi="Adobe Garamond Pro"/>
          <w:sz w:val="24"/>
          <w:szCs w:val="24"/>
          <w:rPrChange w:id="908" w:author="Nirav" w:date="2019-07-16T22:26:00Z">
            <w:rPr/>
          </w:rPrChange>
        </w:rPr>
        <w:t xml:space="preserve">more centralized with control over the information of users and dependent on large powerful providers of cloud services, servers and social media. Blockchain however, can resolve some of the endemic flaws inherent to present </w:t>
      </w:r>
      <w:commentRangeStart w:id="909"/>
      <w:r w:rsidRPr="002D0144">
        <w:rPr>
          <w:rFonts w:ascii="Adobe Garamond Pro" w:hAnsi="Adobe Garamond Pro"/>
          <w:sz w:val="24"/>
          <w:szCs w:val="24"/>
          <w:rPrChange w:id="910" w:author="Nirav" w:date="2019-07-16T22:26:00Z">
            <w:rPr/>
          </w:rPrChange>
        </w:rPr>
        <w:t xml:space="preserve">internet </w:t>
      </w:r>
      <w:commentRangeEnd w:id="909"/>
      <w:r w:rsidR="00C17129">
        <w:rPr>
          <w:rStyle w:val="CommentReference"/>
        </w:rPr>
        <w:commentReference w:id="909"/>
      </w:r>
      <w:del w:id="911" w:author="Nirav" w:date="2019-07-17T15:04:00Z">
        <w:r w:rsidRPr="002D0144" w:rsidDel="00C17129">
          <w:rPr>
            <w:rFonts w:ascii="Adobe Garamond Pro" w:hAnsi="Adobe Garamond Pro"/>
            <w:sz w:val="24"/>
            <w:szCs w:val="24"/>
            <w:rPrChange w:id="912" w:author="Nirav" w:date="2019-07-16T22:26:00Z">
              <w:rPr/>
            </w:rPrChange>
          </w:rPr>
          <w:delText xml:space="preserve">protocol </w:delText>
        </w:r>
      </w:del>
      <w:r w:rsidRPr="002D0144">
        <w:rPr>
          <w:rFonts w:ascii="Adobe Garamond Pro" w:hAnsi="Adobe Garamond Pro"/>
          <w:sz w:val="24"/>
          <w:szCs w:val="24"/>
          <w:rPrChange w:id="913" w:author="Nirav" w:date="2019-07-16T22:26:00Z">
            <w:rPr/>
          </w:rPrChange>
        </w:rPr>
        <w:t>by the concept of decentralization backed by cryptography.</w:t>
      </w:r>
    </w:p>
    <w:p w14:paraId="3D3F6975" w14:textId="77777777" w:rsidR="006B5114" w:rsidRPr="002D0144" w:rsidRDefault="006B5114" w:rsidP="0048474C">
      <w:pPr>
        <w:ind w:left="720"/>
        <w:jc w:val="both"/>
        <w:rPr>
          <w:rFonts w:ascii="Adobe Garamond Pro" w:hAnsi="Adobe Garamond Pro"/>
          <w:sz w:val="24"/>
          <w:szCs w:val="24"/>
          <w:rPrChange w:id="914" w:author="Nirav" w:date="2019-07-16T22:26:00Z">
            <w:rPr/>
          </w:rPrChange>
        </w:rPr>
      </w:pPr>
    </w:p>
    <w:p w14:paraId="44BD74D6" w14:textId="2661509A" w:rsidR="006B5114" w:rsidRPr="002D0144" w:rsidRDefault="006B5114" w:rsidP="0048474C">
      <w:pPr>
        <w:jc w:val="both"/>
        <w:rPr>
          <w:rFonts w:ascii="Adobe Garamond Pro" w:hAnsi="Adobe Garamond Pro"/>
          <w:sz w:val="24"/>
          <w:szCs w:val="24"/>
          <w:rPrChange w:id="915" w:author="Nirav" w:date="2019-07-16T22:26:00Z">
            <w:rPr/>
          </w:rPrChange>
        </w:rPr>
        <w:pPrChange w:id="916" w:author="Nirav" w:date="2019-07-17T14:53:00Z">
          <w:pPr>
            <w:ind w:left="720"/>
            <w:jc w:val="both"/>
          </w:pPr>
        </w:pPrChange>
      </w:pPr>
      <w:r w:rsidRPr="002D0144">
        <w:rPr>
          <w:rFonts w:ascii="Adobe Garamond Pro" w:hAnsi="Adobe Garamond Pro"/>
          <w:sz w:val="24"/>
          <w:szCs w:val="24"/>
          <w:rPrChange w:id="917" w:author="Nirav" w:date="2019-07-16T22:26:00Z">
            <w:rPr/>
          </w:rPrChange>
        </w:rPr>
        <w:t xml:space="preserve">Last couple of years, Blockchain has extended its tentacles to almost </w:t>
      </w:r>
      <w:del w:id="918" w:author="Nirav" w:date="2019-07-17T15:04:00Z">
        <w:r w:rsidRPr="002D0144" w:rsidDel="00C17129">
          <w:rPr>
            <w:rFonts w:ascii="Adobe Garamond Pro" w:hAnsi="Adobe Garamond Pro"/>
            <w:sz w:val="24"/>
            <w:szCs w:val="24"/>
            <w:rPrChange w:id="919" w:author="Nirav" w:date="2019-07-16T22:26:00Z">
              <w:rPr/>
            </w:rPrChange>
          </w:rPr>
          <w:delText xml:space="preserve">all of the </w:delText>
        </w:r>
      </w:del>
      <w:r w:rsidRPr="002D0144">
        <w:rPr>
          <w:rFonts w:ascii="Adobe Garamond Pro" w:hAnsi="Adobe Garamond Pro"/>
          <w:sz w:val="24"/>
          <w:szCs w:val="24"/>
          <w:rPrChange w:id="920" w:author="Nirav" w:date="2019-07-16T22:26:00Z">
            <w:rPr/>
          </w:rPrChange>
        </w:rPr>
        <w:t>industries. One of them is the music industry.</w:t>
      </w:r>
      <w:commentRangeStart w:id="921"/>
      <w:r w:rsidRPr="002D0144">
        <w:rPr>
          <w:rFonts w:ascii="Adobe Garamond Pro" w:hAnsi="Adobe Garamond Pro"/>
          <w:sz w:val="24"/>
          <w:szCs w:val="24"/>
          <w:rPrChange w:id="922" w:author="Nirav" w:date="2019-07-16T22:26:00Z">
            <w:rPr/>
          </w:rPrChange>
        </w:rPr>
        <w:t xml:space="preserve"> </w:t>
      </w:r>
      <w:commentRangeEnd w:id="921"/>
      <w:r w:rsidR="00C17129">
        <w:rPr>
          <w:rStyle w:val="CommentReference"/>
        </w:rPr>
        <w:commentReference w:id="921"/>
      </w:r>
      <w:del w:id="923" w:author="Nirav" w:date="2019-07-17T15:05:00Z">
        <w:r w:rsidRPr="002D0144" w:rsidDel="00C17129">
          <w:rPr>
            <w:rFonts w:ascii="Adobe Garamond Pro" w:hAnsi="Adobe Garamond Pro"/>
            <w:sz w:val="24"/>
            <w:szCs w:val="24"/>
            <w:rPrChange w:id="924" w:author="Nirav" w:date="2019-07-16T22:26:00Z">
              <w:rPr/>
            </w:rPrChange>
          </w:rPr>
          <w:delText xml:space="preserve">With the application of Blockchain in music industry, it can be trodden to a new level. </w:delText>
        </w:r>
      </w:del>
      <w:r w:rsidRPr="002D0144">
        <w:rPr>
          <w:rFonts w:ascii="Adobe Garamond Pro" w:hAnsi="Adobe Garamond Pro"/>
          <w:sz w:val="24"/>
          <w:szCs w:val="24"/>
          <w:rPrChange w:id="925" w:author="Nirav" w:date="2019-07-16T22:26:00Z">
            <w:rPr/>
          </w:rPrChange>
        </w:rPr>
        <w:t>Music industry</w:t>
      </w:r>
      <w:ins w:id="926" w:author="Nirav" w:date="2019-07-17T15:06:00Z">
        <w:r w:rsidR="00C17129">
          <w:rPr>
            <w:rFonts w:ascii="Adobe Garamond Pro" w:hAnsi="Adobe Garamond Pro"/>
            <w:sz w:val="24"/>
            <w:szCs w:val="24"/>
          </w:rPr>
          <w:t xml:space="preserve"> is</w:t>
        </w:r>
      </w:ins>
      <w:r w:rsidRPr="002D0144">
        <w:rPr>
          <w:rFonts w:ascii="Adobe Garamond Pro" w:hAnsi="Adobe Garamond Pro"/>
          <w:sz w:val="24"/>
          <w:szCs w:val="24"/>
          <w:rPrChange w:id="927" w:author="Nirav" w:date="2019-07-16T22:26:00Z">
            <w:rPr/>
          </w:rPrChange>
        </w:rPr>
        <w:t xml:space="preserve"> equivalent to billions of dollars</w:t>
      </w:r>
      <w:ins w:id="928" w:author="Nirav" w:date="2019-07-17T15:06:00Z">
        <w:r w:rsidR="00C17129">
          <w:rPr>
            <w:rFonts w:ascii="Adobe Garamond Pro" w:hAnsi="Adobe Garamond Pro"/>
            <w:sz w:val="24"/>
            <w:szCs w:val="24"/>
          </w:rPr>
          <w:t xml:space="preserve">. It </w:t>
        </w:r>
      </w:ins>
      <w:del w:id="929" w:author="Nirav" w:date="2019-07-17T15:06:00Z">
        <w:r w:rsidRPr="002D0144" w:rsidDel="00C17129">
          <w:rPr>
            <w:rFonts w:ascii="Adobe Garamond Pro" w:hAnsi="Adobe Garamond Pro"/>
            <w:sz w:val="24"/>
            <w:szCs w:val="24"/>
            <w:rPrChange w:id="930" w:author="Nirav" w:date="2019-07-16T22:26:00Z">
              <w:rPr/>
            </w:rPrChange>
          </w:rPr>
          <w:delText xml:space="preserve"> </w:delText>
        </w:r>
      </w:del>
      <w:r w:rsidRPr="002D0144">
        <w:rPr>
          <w:rFonts w:ascii="Adobe Garamond Pro" w:hAnsi="Adobe Garamond Pro"/>
          <w:sz w:val="24"/>
          <w:szCs w:val="24"/>
          <w:rPrChange w:id="931" w:author="Nirav" w:date="2019-07-16T22:26:00Z">
            <w:rPr/>
          </w:rPrChange>
        </w:rPr>
        <w:t xml:space="preserve">can use </w:t>
      </w:r>
      <w:ins w:id="932" w:author="Nirav" w:date="2019-07-17T15:06:00Z">
        <w:r w:rsidR="00C17129">
          <w:rPr>
            <w:rFonts w:ascii="Adobe Garamond Pro" w:hAnsi="Adobe Garamond Pro"/>
            <w:sz w:val="24"/>
            <w:szCs w:val="24"/>
          </w:rPr>
          <w:t xml:space="preserve">the </w:t>
        </w:r>
      </w:ins>
      <w:r w:rsidRPr="002D0144">
        <w:rPr>
          <w:rFonts w:ascii="Adobe Garamond Pro" w:hAnsi="Adobe Garamond Pro"/>
          <w:sz w:val="24"/>
          <w:szCs w:val="24"/>
          <w:rPrChange w:id="933" w:author="Nirav" w:date="2019-07-16T22:26:00Z">
            <w:rPr/>
          </w:rPrChange>
        </w:rPr>
        <w:t xml:space="preserve">Blockchain technology to allow clear evidence of ownership by using </w:t>
      </w:r>
      <w:ins w:id="934" w:author="Nirav" w:date="2019-07-17T15:06:00Z">
        <w:r w:rsidR="00C17129">
          <w:rPr>
            <w:rFonts w:ascii="Adobe Garamond Pro" w:hAnsi="Adobe Garamond Pro"/>
            <w:sz w:val="24"/>
            <w:szCs w:val="24"/>
          </w:rPr>
          <w:t xml:space="preserve">the </w:t>
        </w:r>
      </w:ins>
      <w:r w:rsidRPr="002D0144">
        <w:rPr>
          <w:rFonts w:ascii="Adobe Garamond Pro" w:hAnsi="Adobe Garamond Pro"/>
          <w:sz w:val="24"/>
          <w:szCs w:val="24"/>
          <w:rPrChange w:id="935" w:author="Nirav" w:date="2019-07-16T22:26:00Z">
            <w:rPr/>
          </w:rPrChange>
        </w:rPr>
        <w:t xml:space="preserve">distributed ledger as discussed earlier. </w:t>
      </w:r>
      <w:ins w:id="936" w:author="Nirav" w:date="2019-07-17T15:06:00Z">
        <w:r w:rsidR="00C17129">
          <w:rPr>
            <w:rFonts w:ascii="Adobe Garamond Pro" w:hAnsi="Adobe Garamond Pro"/>
            <w:sz w:val="24"/>
            <w:szCs w:val="24"/>
          </w:rPr>
          <w:t>Music industry has been declining in the last couple of decades because of piracy, internet and YouTube</w:t>
        </w:r>
      </w:ins>
      <w:ins w:id="937" w:author="Nirav" w:date="2019-07-17T15:07:00Z">
        <w:r w:rsidR="00C17129">
          <w:rPr>
            <w:rFonts w:ascii="Adobe Garamond Pro" w:hAnsi="Adobe Garamond Pro"/>
            <w:sz w:val="24"/>
            <w:szCs w:val="24"/>
          </w:rPr>
          <w:t>.</w:t>
        </w:r>
      </w:ins>
      <w:del w:id="938" w:author="Nirav" w:date="2019-07-17T15:07:00Z">
        <w:r w:rsidRPr="002D0144" w:rsidDel="00C17129">
          <w:rPr>
            <w:rFonts w:ascii="Adobe Garamond Pro" w:hAnsi="Adobe Garamond Pro"/>
            <w:sz w:val="24"/>
            <w:szCs w:val="24"/>
            <w:rPrChange w:id="939" w:author="Nirav" w:date="2019-07-16T22:26:00Z">
              <w:rPr/>
            </w:rPrChange>
          </w:rPr>
          <w:delText>The declin</w:delText>
        </w:r>
      </w:del>
      <w:del w:id="940" w:author="Nirav" w:date="2019-07-17T15:06:00Z">
        <w:r w:rsidRPr="002D0144" w:rsidDel="00C17129">
          <w:rPr>
            <w:rFonts w:ascii="Adobe Garamond Pro" w:hAnsi="Adobe Garamond Pro"/>
            <w:sz w:val="24"/>
            <w:szCs w:val="24"/>
            <w:rPrChange w:id="941" w:author="Nirav" w:date="2019-07-16T22:26:00Z">
              <w:rPr/>
            </w:rPrChange>
          </w:rPr>
          <w:delText>ed</w:delText>
        </w:r>
      </w:del>
      <w:del w:id="942" w:author="Nirav" w:date="2019-07-17T15:07:00Z">
        <w:r w:rsidRPr="002D0144" w:rsidDel="00C17129">
          <w:rPr>
            <w:rFonts w:ascii="Adobe Garamond Pro" w:hAnsi="Adobe Garamond Pro"/>
            <w:sz w:val="24"/>
            <w:szCs w:val="24"/>
            <w:rPrChange w:id="943" w:author="Nirav" w:date="2019-07-16T22:26:00Z">
              <w:rPr/>
            </w:rPrChange>
          </w:rPr>
          <w:delText xml:space="preserve"> music industry in the last couple of decades because of piracy, internet and YouTube can be</w:delText>
        </w:r>
      </w:del>
      <w:r w:rsidRPr="002D0144">
        <w:rPr>
          <w:rFonts w:ascii="Adobe Garamond Pro" w:hAnsi="Adobe Garamond Pro"/>
          <w:sz w:val="24"/>
          <w:szCs w:val="24"/>
          <w:rPrChange w:id="944" w:author="Nirav" w:date="2019-07-16T22:26:00Z">
            <w:rPr/>
          </w:rPrChange>
        </w:rPr>
        <w:t xml:space="preserve"> </w:t>
      </w:r>
      <w:ins w:id="945" w:author="Nirav" w:date="2019-07-17T15:07:00Z">
        <w:r w:rsidR="00C17129">
          <w:rPr>
            <w:rFonts w:ascii="Adobe Garamond Pro" w:hAnsi="Adobe Garamond Pro"/>
            <w:sz w:val="24"/>
            <w:szCs w:val="24"/>
          </w:rPr>
          <w:t xml:space="preserve">We can stop </w:t>
        </w:r>
        <w:r w:rsidR="00C17129">
          <w:rPr>
            <w:rFonts w:ascii="Adobe Garamond Pro" w:hAnsi="Adobe Garamond Pro"/>
            <w:sz w:val="24"/>
            <w:szCs w:val="24"/>
          </w:rPr>
          <w:lastRenderedPageBreak/>
          <w:t>these problems by</w:t>
        </w:r>
      </w:ins>
      <w:del w:id="946" w:author="Nirav" w:date="2019-07-17T15:07:00Z">
        <w:r w:rsidRPr="002D0144" w:rsidDel="00C17129">
          <w:rPr>
            <w:rFonts w:ascii="Adobe Garamond Pro" w:hAnsi="Adobe Garamond Pro"/>
            <w:sz w:val="24"/>
            <w:szCs w:val="24"/>
            <w:rPrChange w:id="947" w:author="Nirav" w:date="2019-07-16T22:26:00Z">
              <w:rPr/>
            </w:rPrChange>
          </w:rPr>
          <w:delText>disrupted by</w:delText>
        </w:r>
      </w:del>
      <w:r w:rsidRPr="002D0144">
        <w:rPr>
          <w:rFonts w:ascii="Adobe Garamond Pro" w:hAnsi="Adobe Garamond Pro"/>
          <w:sz w:val="24"/>
          <w:szCs w:val="24"/>
          <w:rPrChange w:id="948" w:author="Nirav" w:date="2019-07-16T22:26:00Z">
            <w:rPr/>
          </w:rPrChange>
        </w:rPr>
        <w:t xml:space="preserve"> </w:t>
      </w:r>
      <w:del w:id="949" w:author="Nirav" w:date="2019-07-17T15:07:00Z">
        <w:r w:rsidRPr="002D0144" w:rsidDel="00C17129">
          <w:rPr>
            <w:rFonts w:ascii="Adobe Garamond Pro" w:hAnsi="Adobe Garamond Pro"/>
            <w:sz w:val="24"/>
            <w:szCs w:val="24"/>
            <w:rPrChange w:id="950" w:author="Nirav" w:date="2019-07-16T22:26:00Z">
              <w:rPr/>
            </w:rPrChange>
          </w:rPr>
          <w:delText xml:space="preserve">letting </w:delText>
        </w:r>
      </w:del>
      <w:ins w:id="951" w:author="Nirav" w:date="2019-07-17T15:07:00Z">
        <w:r w:rsidR="00C17129">
          <w:rPr>
            <w:rFonts w:ascii="Adobe Garamond Pro" w:hAnsi="Adobe Garamond Pro"/>
            <w:sz w:val="24"/>
            <w:szCs w:val="24"/>
          </w:rPr>
          <w:t xml:space="preserve">helping </w:t>
        </w:r>
      </w:ins>
      <w:r w:rsidRPr="002D0144">
        <w:rPr>
          <w:rFonts w:ascii="Adobe Garamond Pro" w:hAnsi="Adobe Garamond Pro"/>
          <w:sz w:val="24"/>
          <w:szCs w:val="24"/>
          <w:rPrChange w:id="952" w:author="Nirav" w:date="2019-07-16T22:26:00Z">
            <w:rPr/>
          </w:rPrChange>
        </w:rPr>
        <w:t>artists to be paid as per their hard work</w:t>
      </w:r>
      <w:ins w:id="953" w:author="Nirav" w:date="2019-07-17T15:07:00Z">
        <w:r w:rsidR="00C17129">
          <w:rPr>
            <w:rFonts w:ascii="Adobe Garamond Pro" w:hAnsi="Adobe Garamond Pro"/>
            <w:sz w:val="24"/>
            <w:szCs w:val="24"/>
          </w:rPr>
          <w:t xml:space="preserve"> using Blockchain</w:t>
        </w:r>
      </w:ins>
      <w:r w:rsidRPr="002D0144">
        <w:rPr>
          <w:rFonts w:ascii="Adobe Garamond Pro" w:hAnsi="Adobe Garamond Pro"/>
          <w:sz w:val="24"/>
          <w:szCs w:val="24"/>
          <w:rPrChange w:id="954" w:author="Nirav" w:date="2019-07-16T22:26:00Z">
            <w:rPr/>
          </w:rPrChange>
        </w:rPr>
        <w:t>. One of the other industries that Blockchain is going to</w:t>
      </w:r>
      <w:commentRangeStart w:id="955"/>
      <w:r w:rsidRPr="002D0144">
        <w:rPr>
          <w:rFonts w:ascii="Adobe Garamond Pro" w:hAnsi="Adobe Garamond Pro"/>
          <w:sz w:val="24"/>
          <w:szCs w:val="24"/>
          <w:rPrChange w:id="956" w:author="Nirav" w:date="2019-07-16T22:26:00Z">
            <w:rPr/>
          </w:rPrChange>
        </w:rPr>
        <w:t xml:space="preserve"> </w:t>
      </w:r>
      <w:commentRangeEnd w:id="955"/>
      <w:r w:rsidR="00C17129">
        <w:rPr>
          <w:rStyle w:val="CommentReference"/>
        </w:rPr>
        <w:commentReference w:id="955"/>
      </w:r>
      <w:del w:id="957" w:author="Nirav" w:date="2019-07-17T15:08:00Z">
        <w:r w:rsidRPr="002D0144" w:rsidDel="00C17129">
          <w:rPr>
            <w:rFonts w:ascii="Adobe Garamond Pro" w:hAnsi="Adobe Garamond Pro"/>
            <w:sz w:val="24"/>
            <w:szCs w:val="24"/>
            <w:rPrChange w:id="958" w:author="Nirav" w:date="2019-07-16T22:26:00Z">
              <w:rPr/>
            </w:rPrChange>
          </w:rPr>
          <w:delText xml:space="preserve">disrupt </w:delText>
        </w:r>
      </w:del>
      <w:ins w:id="959" w:author="Nirav" w:date="2019-07-17T15:08:00Z">
        <w:r w:rsidR="00C17129">
          <w:rPr>
            <w:rFonts w:ascii="Adobe Garamond Pro" w:hAnsi="Adobe Garamond Pro"/>
            <w:sz w:val="24"/>
            <w:szCs w:val="24"/>
          </w:rPr>
          <w:t>tr</w:t>
        </w:r>
      </w:ins>
      <w:ins w:id="960" w:author="Nirav" w:date="2019-07-17T15:09:00Z">
        <w:r w:rsidR="00C17129">
          <w:rPr>
            <w:rFonts w:ascii="Adobe Garamond Pro" w:hAnsi="Adobe Garamond Pro"/>
            <w:sz w:val="24"/>
            <w:szCs w:val="24"/>
          </w:rPr>
          <w:t>ansform</w:t>
        </w:r>
      </w:ins>
      <w:ins w:id="961" w:author="Nirav" w:date="2019-07-17T15:08:00Z">
        <w:r w:rsidR="00C17129" w:rsidRPr="002D0144">
          <w:rPr>
            <w:rFonts w:ascii="Adobe Garamond Pro" w:hAnsi="Adobe Garamond Pro"/>
            <w:sz w:val="24"/>
            <w:szCs w:val="24"/>
            <w:rPrChange w:id="962" w:author="Nirav" w:date="2019-07-16T22:26:00Z">
              <w:rPr/>
            </w:rPrChange>
          </w:rPr>
          <w:t xml:space="preserve"> </w:t>
        </w:r>
      </w:ins>
      <w:r w:rsidRPr="002D0144">
        <w:rPr>
          <w:rFonts w:ascii="Adobe Garamond Pro" w:hAnsi="Adobe Garamond Pro"/>
          <w:sz w:val="24"/>
          <w:szCs w:val="24"/>
          <w:rPrChange w:id="963" w:author="Nirav" w:date="2019-07-16T22:26:00Z">
            <w:rPr/>
          </w:rPrChange>
        </w:rPr>
        <w:t>is healthcare</w:t>
      </w:r>
      <w:del w:id="964" w:author="Nirav" w:date="2019-07-17T15:09:00Z">
        <w:r w:rsidRPr="002D0144" w:rsidDel="00C17129">
          <w:rPr>
            <w:rFonts w:ascii="Adobe Garamond Pro" w:hAnsi="Adobe Garamond Pro"/>
            <w:sz w:val="24"/>
            <w:szCs w:val="24"/>
            <w:rPrChange w:id="965" w:author="Nirav" w:date="2019-07-16T22:26:00Z">
              <w:rPr/>
            </w:rPrChange>
          </w:rPr>
          <w:delText xml:space="preserve">; </w:delText>
        </w:r>
      </w:del>
      <w:ins w:id="966" w:author="Nirav" w:date="2019-07-17T15:09:00Z">
        <w:r w:rsidR="00C17129">
          <w:rPr>
            <w:rFonts w:ascii="Adobe Garamond Pro" w:hAnsi="Adobe Garamond Pro"/>
            <w:sz w:val="24"/>
            <w:szCs w:val="24"/>
          </w:rPr>
          <w:t>.</w:t>
        </w:r>
        <w:r w:rsidR="00C17129" w:rsidRPr="002D0144">
          <w:rPr>
            <w:rFonts w:ascii="Adobe Garamond Pro" w:hAnsi="Adobe Garamond Pro"/>
            <w:sz w:val="24"/>
            <w:szCs w:val="24"/>
            <w:rPrChange w:id="967" w:author="Nirav" w:date="2019-07-16T22:26:00Z">
              <w:rPr/>
            </w:rPrChange>
          </w:rPr>
          <w:t xml:space="preserve"> </w:t>
        </w:r>
      </w:ins>
      <w:del w:id="968" w:author="Nirav" w:date="2019-07-17T15:09:00Z">
        <w:r w:rsidRPr="002D0144" w:rsidDel="00C17129">
          <w:rPr>
            <w:rFonts w:ascii="Adobe Garamond Pro" w:hAnsi="Adobe Garamond Pro"/>
            <w:sz w:val="24"/>
            <w:szCs w:val="24"/>
            <w:rPrChange w:id="969" w:author="Nirav" w:date="2019-07-16T22:26:00Z">
              <w:rPr/>
            </w:rPrChange>
          </w:rPr>
          <w:delText xml:space="preserve">it </w:delText>
        </w:r>
      </w:del>
      <w:ins w:id="970" w:author="Nirav" w:date="2019-07-17T15:09:00Z">
        <w:r w:rsidR="00C17129">
          <w:rPr>
            <w:rFonts w:ascii="Adobe Garamond Pro" w:hAnsi="Adobe Garamond Pro"/>
            <w:sz w:val="24"/>
            <w:szCs w:val="24"/>
          </w:rPr>
          <w:t>I</w:t>
        </w:r>
        <w:r w:rsidR="00C17129" w:rsidRPr="002D0144">
          <w:rPr>
            <w:rFonts w:ascii="Adobe Garamond Pro" w:hAnsi="Adobe Garamond Pro"/>
            <w:sz w:val="24"/>
            <w:szCs w:val="24"/>
            <w:rPrChange w:id="971" w:author="Nirav" w:date="2019-07-16T22:26:00Z">
              <w:rPr/>
            </w:rPrChange>
          </w:rPr>
          <w:t xml:space="preserve">t </w:t>
        </w:r>
      </w:ins>
      <w:r w:rsidRPr="002D0144">
        <w:rPr>
          <w:rFonts w:ascii="Adobe Garamond Pro" w:hAnsi="Adobe Garamond Pro"/>
          <w:sz w:val="24"/>
          <w:szCs w:val="24"/>
          <w:rPrChange w:id="972" w:author="Nirav" w:date="2019-07-16T22:26:00Z">
            <w:rPr/>
          </w:rPrChange>
        </w:rPr>
        <w:t xml:space="preserve">has power to bring out a massive breakthrough in the healthcare ecosystem by </w:t>
      </w:r>
      <w:del w:id="973" w:author="Nirav" w:date="2019-07-17T15:09:00Z">
        <w:r w:rsidRPr="002D0144" w:rsidDel="00C17129">
          <w:rPr>
            <w:rFonts w:ascii="Adobe Garamond Pro" w:hAnsi="Adobe Garamond Pro"/>
            <w:sz w:val="24"/>
            <w:szCs w:val="24"/>
            <w:rPrChange w:id="974" w:author="Nirav" w:date="2019-07-16T22:26:00Z">
              <w:rPr/>
            </w:rPrChange>
          </w:rPr>
          <w:delText xml:space="preserve">letting </w:delText>
        </w:r>
      </w:del>
      <w:ins w:id="975" w:author="Nirav" w:date="2019-07-17T15:09:00Z">
        <w:r w:rsidR="00C17129">
          <w:rPr>
            <w:rFonts w:ascii="Adobe Garamond Pro" w:hAnsi="Adobe Garamond Pro"/>
            <w:sz w:val="24"/>
            <w:szCs w:val="24"/>
          </w:rPr>
          <w:t xml:space="preserve">giving </w:t>
        </w:r>
        <w:r w:rsidR="00C17129" w:rsidRPr="00F304E4">
          <w:rPr>
            <w:rFonts w:ascii="Adobe Garamond Pro" w:hAnsi="Adobe Garamond Pro"/>
            <w:sz w:val="24"/>
            <w:szCs w:val="24"/>
          </w:rPr>
          <w:t xml:space="preserve">patients </w:t>
        </w:r>
      </w:ins>
      <w:r w:rsidRPr="002D0144">
        <w:rPr>
          <w:rFonts w:ascii="Adobe Garamond Pro" w:hAnsi="Adobe Garamond Pro"/>
          <w:sz w:val="24"/>
          <w:szCs w:val="24"/>
          <w:rPrChange w:id="976" w:author="Nirav" w:date="2019-07-16T22:26:00Z">
            <w:rPr/>
          </w:rPrChange>
        </w:rPr>
        <w:t xml:space="preserve">the control of </w:t>
      </w:r>
      <w:ins w:id="977" w:author="Nirav" w:date="2019-07-17T15:09:00Z">
        <w:r w:rsidR="00C17129">
          <w:rPr>
            <w:rFonts w:ascii="Adobe Garamond Pro" w:hAnsi="Adobe Garamond Pro"/>
            <w:sz w:val="24"/>
            <w:szCs w:val="24"/>
          </w:rPr>
          <w:t xml:space="preserve">their </w:t>
        </w:r>
      </w:ins>
      <w:r w:rsidRPr="002D0144">
        <w:rPr>
          <w:rFonts w:ascii="Adobe Garamond Pro" w:hAnsi="Adobe Garamond Pro"/>
          <w:sz w:val="24"/>
          <w:szCs w:val="24"/>
          <w:rPrChange w:id="978" w:author="Nirav" w:date="2019-07-16T22:26:00Z">
            <w:rPr/>
          </w:rPrChange>
        </w:rPr>
        <w:t>data and records</w:t>
      </w:r>
      <w:del w:id="979" w:author="Nirav" w:date="2019-07-17T15:09:00Z">
        <w:r w:rsidRPr="002D0144" w:rsidDel="00C17129">
          <w:rPr>
            <w:rFonts w:ascii="Adobe Garamond Pro" w:hAnsi="Adobe Garamond Pro"/>
            <w:sz w:val="24"/>
            <w:szCs w:val="24"/>
            <w:rPrChange w:id="980" w:author="Nirav" w:date="2019-07-16T22:26:00Z">
              <w:rPr/>
            </w:rPrChange>
          </w:rPr>
          <w:delText xml:space="preserve"> to the patients themselves</w:delText>
        </w:r>
      </w:del>
      <w:r w:rsidRPr="002D0144">
        <w:rPr>
          <w:rFonts w:ascii="Adobe Garamond Pro" w:hAnsi="Adobe Garamond Pro"/>
          <w:sz w:val="24"/>
          <w:szCs w:val="24"/>
          <w:rPrChange w:id="981" w:author="Nirav" w:date="2019-07-16T22:26:00Z">
            <w:rPr/>
          </w:rPrChange>
        </w:rPr>
        <w:t xml:space="preserve">. This can </w:t>
      </w:r>
      <w:del w:id="982" w:author="Nirav" w:date="2019-07-17T15:09:00Z">
        <w:r w:rsidRPr="002D0144" w:rsidDel="00CA4BD1">
          <w:rPr>
            <w:rFonts w:ascii="Adobe Garamond Pro" w:hAnsi="Adobe Garamond Pro"/>
            <w:sz w:val="24"/>
            <w:szCs w:val="24"/>
            <w:rPrChange w:id="983" w:author="Nirav" w:date="2019-07-16T22:26:00Z">
              <w:rPr/>
            </w:rPrChange>
          </w:rPr>
          <w:delText xml:space="preserve">manage </w:delText>
        </w:r>
      </w:del>
      <w:ins w:id="984" w:author="Nirav" w:date="2019-07-17T15:09:00Z">
        <w:r w:rsidR="00D2102B">
          <w:rPr>
            <w:rFonts w:ascii="Adobe Garamond Pro" w:hAnsi="Adobe Garamond Pro"/>
            <w:sz w:val="24"/>
            <w:szCs w:val="24"/>
          </w:rPr>
          <w:t>remove</w:t>
        </w:r>
        <w:r w:rsidR="00CA4BD1" w:rsidRPr="002D0144">
          <w:rPr>
            <w:rFonts w:ascii="Adobe Garamond Pro" w:hAnsi="Adobe Garamond Pro"/>
            <w:sz w:val="24"/>
            <w:szCs w:val="24"/>
            <w:rPrChange w:id="985" w:author="Nirav" w:date="2019-07-16T22:26:00Z">
              <w:rPr/>
            </w:rPrChange>
          </w:rPr>
          <w:t xml:space="preserve"> </w:t>
        </w:r>
      </w:ins>
      <w:r w:rsidRPr="002D0144">
        <w:rPr>
          <w:rFonts w:ascii="Adobe Garamond Pro" w:hAnsi="Adobe Garamond Pro"/>
          <w:sz w:val="24"/>
          <w:szCs w:val="24"/>
          <w:rPrChange w:id="986" w:author="Nirav" w:date="2019-07-16T22:26:00Z">
            <w:rPr/>
          </w:rPrChange>
        </w:rPr>
        <w:t>a lot of issues of healthcare by optimizing the quality of healthcare received by the patients.</w:t>
      </w:r>
    </w:p>
    <w:p w14:paraId="33380C96" w14:textId="77777777" w:rsidR="006B5114" w:rsidRPr="002D0144" w:rsidRDefault="006B5114" w:rsidP="009D20BD">
      <w:pPr>
        <w:jc w:val="both"/>
        <w:rPr>
          <w:rFonts w:ascii="Adobe Garamond Pro" w:hAnsi="Adobe Garamond Pro"/>
          <w:sz w:val="24"/>
          <w:szCs w:val="24"/>
          <w:rPrChange w:id="987" w:author="Nirav" w:date="2019-07-16T22:26:00Z">
            <w:rPr/>
          </w:rPrChange>
        </w:rPr>
        <w:pPrChange w:id="988" w:author="Nirav" w:date="2019-07-17T15:10:00Z">
          <w:pPr>
            <w:ind w:left="720"/>
            <w:jc w:val="both"/>
          </w:pPr>
        </w:pPrChange>
      </w:pPr>
    </w:p>
    <w:p w14:paraId="08479DFA" w14:textId="6CF099D5" w:rsidR="006B5114" w:rsidRPr="002D0144" w:rsidRDefault="006B5114" w:rsidP="0048474C">
      <w:pPr>
        <w:jc w:val="both"/>
        <w:rPr>
          <w:rFonts w:ascii="Adobe Garamond Pro" w:hAnsi="Adobe Garamond Pro"/>
          <w:sz w:val="24"/>
          <w:szCs w:val="24"/>
          <w:rPrChange w:id="989" w:author="Nirav" w:date="2019-07-16T22:26:00Z">
            <w:rPr/>
          </w:rPrChange>
        </w:rPr>
        <w:pPrChange w:id="990" w:author="Nirav" w:date="2019-07-17T14:53:00Z">
          <w:pPr>
            <w:ind w:left="720"/>
            <w:jc w:val="both"/>
          </w:pPr>
        </w:pPrChange>
      </w:pPr>
      <w:r w:rsidRPr="002D0144">
        <w:rPr>
          <w:rFonts w:ascii="Adobe Garamond Pro" w:hAnsi="Adobe Garamond Pro"/>
          <w:sz w:val="24"/>
          <w:szCs w:val="24"/>
          <w:rPrChange w:id="991" w:author="Nirav" w:date="2019-07-16T22:26:00Z">
            <w:rPr/>
          </w:rPrChange>
        </w:rPr>
        <w:t xml:space="preserve">Supply chain and logistics industry is another industry that is greatly affected by the </w:t>
      </w:r>
      <w:commentRangeStart w:id="992"/>
      <w:r w:rsidRPr="002D0144">
        <w:rPr>
          <w:rFonts w:ascii="Adobe Garamond Pro" w:hAnsi="Adobe Garamond Pro"/>
          <w:sz w:val="24"/>
          <w:szCs w:val="24"/>
          <w:rPrChange w:id="993" w:author="Nirav" w:date="2019-07-16T22:26:00Z">
            <w:rPr/>
          </w:rPrChange>
        </w:rPr>
        <w:t xml:space="preserve">efflorescence </w:t>
      </w:r>
      <w:commentRangeEnd w:id="992"/>
      <w:r w:rsidR="009D20BD">
        <w:rPr>
          <w:rStyle w:val="CommentReference"/>
        </w:rPr>
        <w:commentReference w:id="992"/>
      </w:r>
      <w:r w:rsidRPr="002D0144">
        <w:rPr>
          <w:rFonts w:ascii="Adobe Garamond Pro" w:hAnsi="Adobe Garamond Pro"/>
          <w:sz w:val="24"/>
          <w:szCs w:val="24"/>
          <w:rPrChange w:id="994" w:author="Nirav" w:date="2019-07-16T22:26:00Z">
            <w:rPr/>
          </w:rPrChange>
        </w:rPr>
        <w:t xml:space="preserve">of Blockchain. Supply chain </w:t>
      </w:r>
      <w:del w:id="995" w:author="Nirav" w:date="2019-07-17T13:19:00Z">
        <w:r w:rsidRPr="002D0144" w:rsidDel="00A56709">
          <w:rPr>
            <w:rFonts w:ascii="Adobe Garamond Pro" w:hAnsi="Adobe Garamond Pro"/>
            <w:sz w:val="24"/>
            <w:szCs w:val="24"/>
            <w:rPrChange w:id="996" w:author="Nirav" w:date="2019-07-16T22:26:00Z">
              <w:rPr/>
            </w:rPrChange>
          </w:rPr>
          <w:delText xml:space="preserve">now </w:delText>
        </w:r>
      </w:del>
      <w:ins w:id="997" w:author="Nirav" w:date="2019-07-17T13:19:00Z">
        <w:r w:rsidR="00A56709">
          <w:rPr>
            <w:rFonts w:ascii="Adobe Garamond Pro" w:hAnsi="Adobe Garamond Pro"/>
            <w:sz w:val="24"/>
            <w:szCs w:val="24"/>
          </w:rPr>
          <w:t xml:space="preserve">these days </w:t>
        </w:r>
      </w:ins>
      <w:r w:rsidRPr="002D0144">
        <w:rPr>
          <w:rFonts w:ascii="Adobe Garamond Pro" w:hAnsi="Adobe Garamond Pro"/>
          <w:sz w:val="24"/>
          <w:szCs w:val="24"/>
          <w:rPrChange w:id="998" w:author="Nirav" w:date="2019-07-16T22:26:00Z">
            <w:rPr/>
          </w:rPrChange>
        </w:rPr>
        <w:t xml:space="preserve">is extremely complex. Most of the product’s supply chain are </w:t>
      </w:r>
      <w:commentRangeStart w:id="999"/>
      <w:r w:rsidRPr="002D0144">
        <w:rPr>
          <w:rFonts w:ascii="Adobe Garamond Pro" w:hAnsi="Adobe Garamond Pro"/>
          <w:sz w:val="24"/>
          <w:szCs w:val="24"/>
          <w:rPrChange w:id="1000" w:author="Nirav" w:date="2019-07-16T22:26:00Z">
            <w:rPr/>
          </w:rPrChange>
        </w:rPr>
        <w:t xml:space="preserve">frictionized </w:t>
      </w:r>
      <w:commentRangeEnd w:id="999"/>
      <w:r w:rsidR="009D20BD">
        <w:rPr>
          <w:rStyle w:val="CommentReference"/>
        </w:rPr>
        <w:commentReference w:id="999"/>
      </w:r>
      <w:r w:rsidRPr="002D0144">
        <w:rPr>
          <w:rFonts w:ascii="Adobe Garamond Pro" w:hAnsi="Adobe Garamond Pro"/>
          <w:sz w:val="24"/>
          <w:szCs w:val="24"/>
          <w:rPrChange w:id="1001" w:author="Nirav" w:date="2019-07-16T22:26:00Z">
            <w:rPr/>
          </w:rPrChange>
        </w:rPr>
        <w:t>by dozens of stages, multiple geographical locations and entities costing huge amount of time, effort and money. As in Blockchain, transactions are recorded and documented securely and transparently</w:t>
      </w:r>
      <w:del w:id="1002" w:author="Nirav" w:date="2019-07-17T15:14:00Z">
        <w:r w:rsidRPr="002D0144" w:rsidDel="00953AC8">
          <w:rPr>
            <w:rFonts w:ascii="Adobe Garamond Pro" w:hAnsi="Adobe Garamond Pro"/>
            <w:sz w:val="24"/>
            <w:szCs w:val="24"/>
            <w:rPrChange w:id="1003" w:author="Nirav" w:date="2019-07-16T22:26:00Z">
              <w:rPr/>
            </w:rPrChange>
          </w:rPr>
          <w:delText xml:space="preserve">, </w:delText>
        </w:r>
      </w:del>
      <w:ins w:id="1004" w:author="Nirav" w:date="2019-07-17T15:14:00Z">
        <w:r w:rsidR="00953AC8">
          <w:rPr>
            <w:rFonts w:ascii="Adobe Garamond Pro" w:hAnsi="Adobe Garamond Pro"/>
            <w:sz w:val="24"/>
            <w:szCs w:val="24"/>
          </w:rPr>
          <w:t>.</w:t>
        </w:r>
        <w:r w:rsidR="00953AC8" w:rsidRPr="002D0144">
          <w:rPr>
            <w:rFonts w:ascii="Adobe Garamond Pro" w:hAnsi="Adobe Garamond Pro"/>
            <w:sz w:val="24"/>
            <w:szCs w:val="24"/>
            <w:rPrChange w:id="1005" w:author="Nirav" w:date="2019-07-16T22:26:00Z">
              <w:rPr/>
            </w:rPrChange>
          </w:rPr>
          <w:t xml:space="preserve"> </w:t>
        </w:r>
      </w:ins>
      <w:del w:id="1006" w:author="Nirav" w:date="2019-07-17T15:14:00Z">
        <w:r w:rsidRPr="002D0144" w:rsidDel="00953AC8">
          <w:rPr>
            <w:rFonts w:ascii="Adobe Garamond Pro" w:hAnsi="Adobe Garamond Pro"/>
            <w:sz w:val="24"/>
            <w:szCs w:val="24"/>
            <w:rPrChange w:id="1007" w:author="Nirav" w:date="2019-07-16T22:26:00Z">
              <w:rPr/>
            </w:rPrChange>
          </w:rPr>
          <w:delText xml:space="preserve">this </w:delText>
        </w:r>
      </w:del>
      <w:ins w:id="1008" w:author="Nirav" w:date="2019-07-17T15:14:00Z">
        <w:r w:rsidR="00953AC8">
          <w:rPr>
            <w:rFonts w:ascii="Adobe Garamond Pro" w:hAnsi="Adobe Garamond Pro"/>
            <w:sz w:val="24"/>
            <w:szCs w:val="24"/>
          </w:rPr>
          <w:t>T</w:t>
        </w:r>
        <w:r w:rsidR="00953AC8" w:rsidRPr="002D0144">
          <w:rPr>
            <w:rFonts w:ascii="Adobe Garamond Pro" w:hAnsi="Adobe Garamond Pro"/>
            <w:sz w:val="24"/>
            <w:szCs w:val="24"/>
            <w:rPrChange w:id="1009" w:author="Nirav" w:date="2019-07-16T22:26:00Z">
              <w:rPr/>
            </w:rPrChange>
          </w:rPr>
          <w:t xml:space="preserve">his </w:t>
        </w:r>
      </w:ins>
      <w:r w:rsidRPr="002D0144">
        <w:rPr>
          <w:rFonts w:ascii="Adobe Garamond Pro" w:hAnsi="Adobe Garamond Pro"/>
          <w:sz w:val="24"/>
          <w:szCs w:val="24"/>
          <w:rPrChange w:id="1010" w:author="Nirav" w:date="2019-07-16T22:26:00Z">
            <w:rPr/>
          </w:rPrChange>
        </w:rPr>
        <w:t xml:space="preserve">can greatly reduce time delay, human mistakes, </w:t>
      </w:r>
      <w:del w:id="1011" w:author="Nirav" w:date="2019-07-17T15:14:00Z">
        <w:r w:rsidRPr="002D0144" w:rsidDel="00953AC8">
          <w:rPr>
            <w:rFonts w:ascii="Adobe Garamond Pro" w:hAnsi="Adobe Garamond Pro"/>
            <w:sz w:val="24"/>
            <w:szCs w:val="24"/>
            <w:rPrChange w:id="1012" w:author="Nirav" w:date="2019-07-16T22:26:00Z">
              <w:rPr/>
            </w:rPrChange>
          </w:rPr>
          <w:delText xml:space="preserve">frictional </w:delText>
        </w:r>
      </w:del>
      <w:ins w:id="1013" w:author="Nirav" w:date="2019-07-17T15:14:00Z">
        <w:r w:rsidR="00953AC8">
          <w:rPr>
            <w:rFonts w:ascii="Adobe Garamond Pro" w:hAnsi="Adobe Garamond Pro"/>
            <w:sz w:val="24"/>
            <w:szCs w:val="24"/>
          </w:rPr>
          <w:t xml:space="preserve">overhead </w:t>
        </w:r>
      </w:ins>
      <w:r w:rsidRPr="002D0144">
        <w:rPr>
          <w:rFonts w:ascii="Adobe Garamond Pro" w:hAnsi="Adobe Garamond Pro"/>
          <w:sz w:val="24"/>
          <w:szCs w:val="24"/>
          <w:rPrChange w:id="1014" w:author="Nirav" w:date="2019-07-16T22:26:00Z">
            <w:rPr/>
          </w:rPrChange>
        </w:rPr>
        <w:t>cost</w:t>
      </w:r>
      <w:ins w:id="1015" w:author="Nirav" w:date="2019-07-17T15:14:00Z">
        <w:r w:rsidR="00953AC8">
          <w:rPr>
            <w:rFonts w:ascii="Adobe Garamond Pro" w:hAnsi="Adobe Garamond Pro"/>
            <w:sz w:val="24"/>
            <w:szCs w:val="24"/>
          </w:rPr>
          <w:t>s</w:t>
        </w:r>
      </w:ins>
      <w:r w:rsidRPr="002D0144">
        <w:rPr>
          <w:rFonts w:ascii="Adobe Garamond Pro" w:hAnsi="Adobe Garamond Pro"/>
          <w:sz w:val="24"/>
          <w:szCs w:val="24"/>
          <w:rPrChange w:id="1016" w:author="Nirav" w:date="2019-07-16T22:26:00Z">
            <w:rPr/>
          </w:rPrChange>
        </w:rPr>
        <w:t xml:space="preserve"> and a lot more. Also, Blockchain can allow fair trade status of a product so that it protects the companies and customers from counterfeiting. Likewise, IOT </w:t>
      </w:r>
      <w:del w:id="1017" w:author="Nirav" w:date="2019-07-17T15:14:00Z">
        <w:r w:rsidRPr="002D0144" w:rsidDel="00953AC8">
          <w:rPr>
            <w:rFonts w:ascii="Adobe Garamond Pro" w:hAnsi="Adobe Garamond Pro"/>
            <w:sz w:val="24"/>
            <w:szCs w:val="24"/>
            <w:rPrChange w:id="1018" w:author="Nirav" w:date="2019-07-16T22:26:00Z">
              <w:rPr/>
            </w:rPrChange>
          </w:rPr>
          <w:delText xml:space="preserve">being </w:delText>
        </w:r>
      </w:del>
      <w:ins w:id="1019" w:author="Nirav" w:date="2019-07-17T15:14:00Z">
        <w:r w:rsidR="00953AC8">
          <w:rPr>
            <w:rFonts w:ascii="Adobe Garamond Pro" w:hAnsi="Adobe Garamond Pro"/>
            <w:sz w:val="24"/>
            <w:szCs w:val="24"/>
          </w:rPr>
          <w:t xml:space="preserve">is </w:t>
        </w:r>
      </w:ins>
      <w:del w:id="1020" w:author="Nirav" w:date="2019-07-17T15:14:00Z">
        <w:r w:rsidRPr="002D0144" w:rsidDel="00953AC8">
          <w:rPr>
            <w:rFonts w:ascii="Adobe Garamond Pro" w:hAnsi="Adobe Garamond Pro"/>
            <w:sz w:val="24"/>
            <w:szCs w:val="24"/>
            <w:rPrChange w:id="1021" w:author="Nirav" w:date="2019-07-16T22:26:00Z">
              <w:rPr/>
            </w:rPrChange>
          </w:rPr>
          <w:delText xml:space="preserve">one </w:delText>
        </w:r>
      </w:del>
      <w:ins w:id="1022" w:author="Nirav" w:date="2019-07-17T15:14:00Z">
        <w:r w:rsidR="00953AC8">
          <w:rPr>
            <w:rFonts w:ascii="Adobe Garamond Pro" w:hAnsi="Adobe Garamond Pro"/>
            <w:sz w:val="24"/>
            <w:szCs w:val="24"/>
          </w:rPr>
          <w:t xml:space="preserve">a part </w:t>
        </w:r>
      </w:ins>
      <w:r w:rsidRPr="002D0144">
        <w:rPr>
          <w:rFonts w:ascii="Adobe Garamond Pro" w:hAnsi="Adobe Garamond Pro"/>
          <w:sz w:val="24"/>
          <w:szCs w:val="24"/>
          <w:rPrChange w:id="1023" w:author="Nirav" w:date="2019-07-16T22:26:00Z">
            <w:rPr/>
          </w:rPrChange>
        </w:rPr>
        <w:t xml:space="preserve">of </w:t>
      </w:r>
      <w:del w:id="1024" w:author="Nirav" w:date="2019-07-17T15:14:00Z">
        <w:r w:rsidRPr="002D0144" w:rsidDel="00953AC8">
          <w:rPr>
            <w:rFonts w:ascii="Adobe Garamond Pro" w:hAnsi="Adobe Garamond Pro"/>
            <w:sz w:val="24"/>
            <w:szCs w:val="24"/>
            <w:rPrChange w:id="1025" w:author="Nirav" w:date="2019-07-16T22:26:00Z">
              <w:rPr/>
            </w:rPrChange>
          </w:rPr>
          <w:delText>the stacks of</w:delText>
        </w:r>
      </w:del>
      <w:ins w:id="1026" w:author="Nirav" w:date="2019-07-17T15:14:00Z">
        <w:r w:rsidR="00953AC8">
          <w:rPr>
            <w:rFonts w:ascii="Adobe Garamond Pro" w:hAnsi="Adobe Garamond Pro"/>
            <w:sz w:val="24"/>
            <w:szCs w:val="24"/>
          </w:rPr>
          <w:t xml:space="preserve">the </w:t>
        </w:r>
      </w:ins>
      <w:del w:id="1027" w:author="Nirav" w:date="2019-07-17T15:14:00Z">
        <w:r w:rsidRPr="002D0144" w:rsidDel="00953AC8">
          <w:rPr>
            <w:rFonts w:ascii="Adobe Garamond Pro" w:hAnsi="Adobe Garamond Pro"/>
            <w:sz w:val="24"/>
            <w:szCs w:val="24"/>
            <w:rPrChange w:id="1028" w:author="Nirav" w:date="2019-07-16T22:26:00Z">
              <w:rPr/>
            </w:rPrChange>
          </w:rPr>
          <w:delText xml:space="preserve"> </w:delText>
        </w:r>
      </w:del>
      <w:r w:rsidRPr="002D0144">
        <w:rPr>
          <w:rFonts w:ascii="Adobe Garamond Pro" w:hAnsi="Adobe Garamond Pro"/>
          <w:sz w:val="24"/>
          <w:szCs w:val="24"/>
          <w:rPrChange w:id="1029" w:author="Nirav" w:date="2019-07-16T22:26:00Z">
            <w:rPr/>
          </w:rPrChange>
        </w:rPr>
        <w:t>Web3.0</w:t>
      </w:r>
      <w:ins w:id="1030" w:author="Nirav" w:date="2019-07-17T15:15:00Z">
        <w:r w:rsidR="00953AC8">
          <w:rPr>
            <w:rFonts w:ascii="Adobe Garamond Pro" w:hAnsi="Adobe Garamond Pro"/>
            <w:sz w:val="24"/>
            <w:szCs w:val="24"/>
          </w:rPr>
          <w:t xml:space="preserve"> stack. It</w:t>
        </w:r>
      </w:ins>
      <w:r w:rsidRPr="002D0144">
        <w:rPr>
          <w:rFonts w:ascii="Adobe Garamond Pro" w:hAnsi="Adobe Garamond Pro"/>
          <w:sz w:val="24"/>
          <w:szCs w:val="24"/>
          <w:rPrChange w:id="1031" w:author="Nirav" w:date="2019-07-16T22:26:00Z">
            <w:rPr/>
          </w:rPrChange>
        </w:rPr>
        <w:t xml:space="preserve"> </w:t>
      </w:r>
      <w:del w:id="1032" w:author="Nirav" w:date="2019-07-17T15:15:00Z">
        <w:r w:rsidRPr="002D0144" w:rsidDel="00953AC8">
          <w:rPr>
            <w:rFonts w:ascii="Adobe Garamond Pro" w:hAnsi="Adobe Garamond Pro"/>
            <w:sz w:val="24"/>
            <w:szCs w:val="24"/>
            <w:rPrChange w:id="1033" w:author="Nirav" w:date="2019-07-16T22:26:00Z">
              <w:rPr/>
            </w:rPrChange>
          </w:rPr>
          <w:delText xml:space="preserve">will be the technology that </w:delText>
        </w:r>
      </w:del>
      <w:r w:rsidRPr="002D0144">
        <w:rPr>
          <w:rFonts w:ascii="Adobe Garamond Pro" w:hAnsi="Adobe Garamond Pro"/>
          <w:sz w:val="24"/>
          <w:szCs w:val="24"/>
          <w:rPrChange w:id="1034" w:author="Nirav" w:date="2019-07-16T22:26:00Z">
            <w:rPr/>
          </w:rPrChange>
        </w:rPr>
        <w:t xml:space="preserve">will be backed by </w:t>
      </w:r>
      <w:ins w:id="1035" w:author="Nirav" w:date="2019-07-17T15:15:00Z">
        <w:r w:rsidR="00953AC8">
          <w:rPr>
            <w:rFonts w:ascii="Adobe Garamond Pro" w:hAnsi="Adobe Garamond Pro"/>
            <w:sz w:val="24"/>
            <w:szCs w:val="24"/>
          </w:rPr>
          <w:t xml:space="preserve">the </w:t>
        </w:r>
      </w:ins>
      <w:r w:rsidRPr="002D0144">
        <w:rPr>
          <w:rFonts w:ascii="Adobe Garamond Pro" w:hAnsi="Adobe Garamond Pro"/>
          <w:sz w:val="24"/>
          <w:szCs w:val="24"/>
          <w:rPrChange w:id="1036" w:author="Nirav" w:date="2019-07-16T22:26:00Z">
            <w:rPr/>
          </w:rPrChange>
        </w:rPr>
        <w:t>Blockchain. Several companies have already started working on this field to make</w:t>
      </w:r>
      <w:ins w:id="1037" w:author="Nirav" w:date="2019-07-17T15:15:00Z">
        <w:r w:rsidR="00953AC8">
          <w:rPr>
            <w:rFonts w:ascii="Adobe Garamond Pro" w:hAnsi="Adobe Garamond Pro"/>
            <w:sz w:val="24"/>
            <w:szCs w:val="24"/>
          </w:rPr>
          <w:t xml:space="preserve"> a</w:t>
        </w:r>
      </w:ins>
      <w:r w:rsidRPr="002D0144">
        <w:rPr>
          <w:rFonts w:ascii="Adobe Garamond Pro" w:hAnsi="Adobe Garamond Pro"/>
          <w:sz w:val="24"/>
          <w:szCs w:val="24"/>
          <w:rPrChange w:id="1038" w:author="Nirav" w:date="2019-07-16T22:26:00Z">
            <w:rPr/>
          </w:rPrChange>
        </w:rPr>
        <w:t xml:space="preserve"> public decentralized network for secure communication and data exchange between the IOT devices.</w:t>
      </w:r>
    </w:p>
    <w:p w14:paraId="3E843E3C" w14:textId="77777777" w:rsidR="006B5114" w:rsidRPr="002D0144" w:rsidRDefault="006B5114" w:rsidP="009D20BD">
      <w:pPr>
        <w:jc w:val="both"/>
        <w:rPr>
          <w:rFonts w:ascii="Adobe Garamond Pro" w:hAnsi="Adobe Garamond Pro"/>
          <w:sz w:val="24"/>
          <w:szCs w:val="24"/>
          <w:rPrChange w:id="1039" w:author="Nirav" w:date="2019-07-16T22:26:00Z">
            <w:rPr/>
          </w:rPrChange>
        </w:rPr>
        <w:pPrChange w:id="1040" w:author="Nirav" w:date="2019-07-17T15:10:00Z">
          <w:pPr>
            <w:ind w:left="720"/>
            <w:jc w:val="both"/>
          </w:pPr>
        </w:pPrChange>
      </w:pPr>
    </w:p>
    <w:p w14:paraId="72546966" w14:textId="57FE2556" w:rsidR="006B5114" w:rsidRPr="002D0144" w:rsidRDefault="006B5114" w:rsidP="0048474C">
      <w:pPr>
        <w:jc w:val="both"/>
        <w:rPr>
          <w:rFonts w:ascii="Adobe Garamond Pro" w:hAnsi="Adobe Garamond Pro"/>
          <w:sz w:val="24"/>
          <w:szCs w:val="24"/>
          <w:rPrChange w:id="1041" w:author="Nirav" w:date="2019-07-16T22:26:00Z">
            <w:rPr/>
          </w:rPrChange>
        </w:rPr>
        <w:pPrChange w:id="1042" w:author="Nirav" w:date="2019-07-17T14:53:00Z">
          <w:pPr>
            <w:ind w:left="720"/>
            <w:jc w:val="both"/>
          </w:pPr>
        </w:pPrChange>
      </w:pPr>
      <w:r w:rsidRPr="002D0144">
        <w:rPr>
          <w:rFonts w:ascii="Adobe Garamond Pro" w:hAnsi="Adobe Garamond Pro"/>
          <w:sz w:val="24"/>
          <w:szCs w:val="24"/>
          <w:rPrChange w:id="1043" w:author="Nirav" w:date="2019-07-16T22:26:00Z">
            <w:rPr/>
          </w:rPrChange>
        </w:rPr>
        <w:t xml:space="preserve">Besides aforementioned fields, the insurance industry is one that will be hugely affected by the Blockchain technology. In insurance, there will be reduction of administrative costs, better claim experiences, enhanced trust, and </w:t>
      </w:r>
      <w:del w:id="1044" w:author="Nirav" w:date="2019-07-17T11:40:00Z">
        <w:r w:rsidRPr="002D0144" w:rsidDel="00D07FA9">
          <w:rPr>
            <w:rFonts w:ascii="Adobe Garamond Pro" w:hAnsi="Adobe Garamond Pro"/>
            <w:sz w:val="24"/>
            <w:szCs w:val="24"/>
            <w:rPrChange w:id="1045" w:author="Nirav" w:date="2019-07-16T22:26:00Z">
              <w:rPr/>
            </w:rPrChange>
          </w:rPr>
          <w:delText xml:space="preserve">process </w:delText>
        </w:r>
      </w:del>
      <w:r w:rsidRPr="002D0144">
        <w:rPr>
          <w:rFonts w:ascii="Adobe Garamond Pro" w:hAnsi="Adobe Garamond Pro"/>
          <w:sz w:val="24"/>
          <w:szCs w:val="24"/>
          <w:rPrChange w:id="1046" w:author="Nirav" w:date="2019-07-16T22:26:00Z">
            <w:rPr/>
          </w:rPrChange>
        </w:rPr>
        <w:t xml:space="preserve">simplification </w:t>
      </w:r>
      <w:ins w:id="1047" w:author="Nirav" w:date="2019-07-17T11:40:00Z">
        <w:r w:rsidR="00D07FA9">
          <w:rPr>
            <w:rFonts w:ascii="Adobe Garamond Pro" w:hAnsi="Adobe Garamond Pro"/>
            <w:sz w:val="24"/>
            <w:szCs w:val="24"/>
          </w:rPr>
          <w:t xml:space="preserve">of process </w:t>
        </w:r>
      </w:ins>
      <w:r w:rsidRPr="002D0144">
        <w:rPr>
          <w:rFonts w:ascii="Adobe Garamond Pro" w:hAnsi="Adobe Garamond Pro"/>
          <w:sz w:val="24"/>
          <w:szCs w:val="24"/>
          <w:rPrChange w:id="1048" w:author="Nirav" w:date="2019-07-16T22:26:00Z">
            <w:rPr/>
          </w:rPrChange>
        </w:rPr>
        <w:t xml:space="preserve">because of distributed ledger technology. Also, centralized cloud storage technology will be transformed by Blockchain as today’s cloud storage technology is prone to attack, loss and human error. Voting is one of another big field that will be completely affected by Blockchain. Blockchain ensures much better voting process with secure voter registration, verification and vote counting. Immutable, publicly-available ledgers of recorded votes would make elections </w:t>
      </w:r>
      <w:del w:id="1049" w:author="Nirav" w:date="2019-07-17T08:52:00Z">
        <w:r w:rsidRPr="002D0144" w:rsidDel="00B47CB6">
          <w:rPr>
            <w:rFonts w:ascii="Adobe Garamond Pro" w:hAnsi="Adobe Garamond Pro"/>
            <w:sz w:val="24"/>
            <w:szCs w:val="24"/>
            <w:rPrChange w:id="1050" w:author="Nirav" w:date="2019-07-16T22:26:00Z">
              <w:rPr/>
            </w:rPrChange>
          </w:rPr>
          <w:delText>more fair and democratic</w:delText>
        </w:r>
      </w:del>
      <w:ins w:id="1051" w:author="Nirav" w:date="2019-07-17T08:52:00Z">
        <w:r w:rsidR="00B47CB6" w:rsidRPr="00B47CB6">
          <w:rPr>
            <w:rFonts w:ascii="Adobe Garamond Pro" w:hAnsi="Adobe Garamond Pro"/>
            <w:sz w:val="24"/>
            <w:szCs w:val="24"/>
          </w:rPr>
          <w:t>fairer and more democratic</w:t>
        </w:r>
      </w:ins>
      <w:r w:rsidRPr="002D0144">
        <w:rPr>
          <w:rFonts w:ascii="Adobe Garamond Pro" w:hAnsi="Adobe Garamond Pro"/>
          <w:sz w:val="24"/>
          <w:szCs w:val="24"/>
          <w:rPrChange w:id="1052" w:author="Nirav" w:date="2019-07-16T22:26:00Z">
            <w:rPr/>
          </w:rPrChange>
        </w:rPr>
        <w:t>.</w:t>
      </w:r>
    </w:p>
    <w:p w14:paraId="3157517E" w14:textId="7DDE1786" w:rsidR="00360B55" w:rsidRDefault="00360B55" w:rsidP="00360B55">
      <w:pPr>
        <w:jc w:val="both"/>
        <w:rPr>
          <w:ins w:id="1053" w:author="Nirav" w:date="2019-07-17T15:21:00Z"/>
          <w:rFonts w:ascii="Adobe Garamond Pro" w:hAnsi="Adobe Garamond Pro"/>
          <w:sz w:val="24"/>
          <w:szCs w:val="24"/>
        </w:rPr>
      </w:pPr>
    </w:p>
    <w:p w14:paraId="4C397E31" w14:textId="25940D2B" w:rsidR="00360B55" w:rsidRPr="00360B55" w:rsidRDefault="00360B55" w:rsidP="00360B55">
      <w:pPr>
        <w:jc w:val="both"/>
        <w:rPr>
          <w:rFonts w:ascii="Adobe Garamond Pro" w:hAnsi="Adobe Garamond Pro"/>
          <w:b/>
          <w:bCs/>
          <w:sz w:val="24"/>
          <w:szCs w:val="24"/>
          <w:rPrChange w:id="1054" w:author="Nirav" w:date="2019-07-17T15:21:00Z">
            <w:rPr/>
          </w:rPrChange>
        </w:rPr>
        <w:pPrChange w:id="1055" w:author="Nirav" w:date="2019-07-17T15:21:00Z">
          <w:pPr>
            <w:ind w:left="720"/>
            <w:jc w:val="both"/>
          </w:pPr>
        </w:pPrChange>
      </w:pPr>
      <w:ins w:id="1056" w:author="Nirav" w:date="2019-07-17T15:21:00Z">
        <w:r w:rsidRPr="00360B55">
          <w:rPr>
            <w:rFonts w:ascii="Adobe Garamond Pro" w:hAnsi="Adobe Garamond Pro"/>
            <w:b/>
            <w:bCs/>
            <w:sz w:val="24"/>
            <w:szCs w:val="24"/>
            <w:rPrChange w:id="1057" w:author="Nirav" w:date="2019-07-17T15:21:00Z">
              <w:rPr>
                <w:rFonts w:ascii="Adobe Garamond Pro" w:hAnsi="Adobe Garamond Pro"/>
                <w:sz w:val="24"/>
                <w:szCs w:val="24"/>
              </w:rPr>
            </w:rPrChange>
          </w:rPr>
          <w:t>What’s next?</w:t>
        </w:r>
      </w:ins>
    </w:p>
    <w:p w14:paraId="0FFF59C4" w14:textId="0C5BC95A" w:rsidR="006B5114" w:rsidRPr="002D0144" w:rsidRDefault="006B5114" w:rsidP="0048474C">
      <w:pPr>
        <w:jc w:val="both"/>
        <w:rPr>
          <w:rFonts w:ascii="Adobe Garamond Pro" w:hAnsi="Adobe Garamond Pro"/>
          <w:sz w:val="24"/>
          <w:szCs w:val="24"/>
          <w:rPrChange w:id="1058" w:author="Nirav" w:date="2019-07-16T22:26:00Z">
            <w:rPr/>
          </w:rPrChange>
        </w:rPr>
        <w:pPrChange w:id="1059" w:author="Nirav" w:date="2019-07-17T14:53:00Z">
          <w:pPr>
            <w:ind w:left="720"/>
            <w:jc w:val="both"/>
          </w:pPr>
        </w:pPrChange>
      </w:pPr>
      <w:r w:rsidRPr="002D0144">
        <w:rPr>
          <w:rFonts w:ascii="Adobe Garamond Pro" w:hAnsi="Adobe Garamond Pro"/>
          <w:sz w:val="24"/>
          <w:szCs w:val="24"/>
          <w:rPrChange w:id="1060" w:author="Nirav" w:date="2019-07-16T22:26:00Z">
            <w:rPr/>
          </w:rPrChange>
        </w:rPr>
        <w:t xml:space="preserve">Blockchain will be able to bring a new generation of internet with the concept of decentralization. It is a distributed database which does not need powerful intermediaries to authenticate or to settle </w:t>
      </w:r>
      <w:del w:id="1061" w:author="Nirav" w:date="2019-07-17T11:36:00Z">
        <w:r w:rsidRPr="002D0144" w:rsidDel="00D07FA9">
          <w:rPr>
            <w:rFonts w:ascii="Adobe Garamond Pro" w:hAnsi="Adobe Garamond Pro"/>
            <w:sz w:val="24"/>
            <w:szCs w:val="24"/>
            <w:rPrChange w:id="1062" w:author="Nirav" w:date="2019-07-16T22:26:00Z">
              <w:rPr/>
            </w:rPrChange>
          </w:rPr>
          <w:delText xml:space="preserve">the </w:delText>
        </w:r>
      </w:del>
      <w:r w:rsidRPr="002D0144">
        <w:rPr>
          <w:rFonts w:ascii="Adobe Garamond Pro" w:hAnsi="Adobe Garamond Pro"/>
          <w:sz w:val="24"/>
          <w:szCs w:val="24"/>
          <w:rPrChange w:id="1063" w:author="Nirav" w:date="2019-07-16T22:26:00Z">
            <w:rPr/>
          </w:rPrChange>
        </w:rPr>
        <w:t xml:space="preserve">transactions. And it is powered by cryptography which ensures extremely high security. Because of Blockchain, financial services industries are up </w:t>
      </w:r>
      <w:del w:id="1064" w:author="Nirav" w:date="2019-07-17T11:36:00Z">
        <w:r w:rsidRPr="002D0144" w:rsidDel="00D07FA9">
          <w:rPr>
            <w:rFonts w:ascii="Adobe Garamond Pro" w:hAnsi="Adobe Garamond Pro"/>
            <w:sz w:val="24"/>
            <w:szCs w:val="24"/>
            <w:rPrChange w:id="1065" w:author="Nirav" w:date="2019-07-16T22:26:00Z">
              <w:rPr/>
            </w:rPrChange>
          </w:rPr>
          <w:delText xml:space="preserve">to </w:delText>
        </w:r>
      </w:del>
      <w:ins w:id="1066" w:author="Nirav" w:date="2019-07-17T11:36:00Z">
        <w:r w:rsidR="00D07FA9">
          <w:rPr>
            <w:rFonts w:ascii="Adobe Garamond Pro" w:hAnsi="Adobe Garamond Pro"/>
            <w:sz w:val="24"/>
            <w:szCs w:val="24"/>
          </w:rPr>
          <w:t xml:space="preserve">for </w:t>
        </w:r>
      </w:ins>
      <w:ins w:id="1067" w:author="Nirav" w:date="2019-07-17T11:37:00Z">
        <w:r w:rsidR="00D07FA9">
          <w:rPr>
            <w:rFonts w:ascii="Adobe Garamond Pro" w:hAnsi="Adobe Garamond Pro"/>
            <w:sz w:val="24"/>
            <w:szCs w:val="24"/>
          </w:rPr>
          <w:t xml:space="preserve">either </w:t>
        </w:r>
      </w:ins>
      <w:r w:rsidRPr="002D0144">
        <w:rPr>
          <w:rFonts w:ascii="Adobe Garamond Pro" w:hAnsi="Adobe Garamond Pro"/>
          <w:sz w:val="24"/>
          <w:szCs w:val="24"/>
          <w:rPrChange w:id="1068" w:author="Nirav" w:date="2019-07-16T22:26:00Z">
            <w:rPr/>
          </w:rPrChange>
        </w:rPr>
        <w:t xml:space="preserve">serious disruption or </w:t>
      </w:r>
      <w:del w:id="1069" w:author="Nirav" w:date="2019-07-17T11:37:00Z">
        <w:r w:rsidRPr="002D0144" w:rsidDel="00D07FA9">
          <w:rPr>
            <w:rFonts w:ascii="Adobe Garamond Pro" w:hAnsi="Adobe Garamond Pro"/>
            <w:sz w:val="24"/>
            <w:szCs w:val="24"/>
            <w:rPrChange w:id="1070" w:author="Nirav" w:date="2019-07-16T22:26:00Z">
              <w:rPr/>
            </w:rPrChange>
          </w:rPr>
          <w:delText>transformation</w:delText>
        </w:r>
      </w:del>
      <w:ins w:id="1071" w:author="Nirav" w:date="2019-07-17T11:37:00Z">
        <w:r w:rsidR="00D07FA9">
          <w:rPr>
            <w:rFonts w:ascii="Adobe Garamond Pro" w:hAnsi="Adobe Garamond Pro"/>
            <w:sz w:val="24"/>
            <w:szCs w:val="24"/>
          </w:rPr>
          <w:t>a massive paradigm shift</w:t>
        </w:r>
      </w:ins>
      <w:r w:rsidRPr="002D0144">
        <w:rPr>
          <w:rFonts w:ascii="Adobe Garamond Pro" w:hAnsi="Adobe Garamond Pro"/>
          <w:sz w:val="24"/>
          <w:szCs w:val="24"/>
          <w:rPrChange w:id="1072" w:author="Nirav" w:date="2019-07-16T22:26:00Z">
            <w:rPr/>
          </w:rPrChange>
        </w:rPr>
        <w:t>. The way the world economy works now will be completely transformed by the application of Blockchain</w:t>
      </w:r>
      <w:ins w:id="1073" w:author="Nirav" w:date="2019-07-17T11:37:00Z">
        <w:r w:rsidR="00D07FA9">
          <w:rPr>
            <w:rFonts w:ascii="Adobe Garamond Pro" w:hAnsi="Adobe Garamond Pro"/>
            <w:sz w:val="24"/>
            <w:szCs w:val="24"/>
          </w:rPr>
          <w:t>. It will</w:t>
        </w:r>
      </w:ins>
      <w:r w:rsidRPr="002D0144">
        <w:rPr>
          <w:rFonts w:ascii="Adobe Garamond Pro" w:hAnsi="Adobe Garamond Pro"/>
          <w:sz w:val="24"/>
          <w:szCs w:val="24"/>
          <w:rPrChange w:id="1074" w:author="Nirav" w:date="2019-07-16T22:26:00Z">
            <w:rPr/>
          </w:rPrChange>
        </w:rPr>
        <w:t xml:space="preserve"> </w:t>
      </w:r>
      <w:ins w:id="1075" w:author="Nirav" w:date="2019-07-17T11:38:00Z">
        <w:r w:rsidR="00D07FA9">
          <w:rPr>
            <w:rFonts w:ascii="Adobe Garamond Pro" w:hAnsi="Adobe Garamond Pro"/>
            <w:sz w:val="24"/>
            <w:szCs w:val="24"/>
          </w:rPr>
          <w:t>affect</w:t>
        </w:r>
      </w:ins>
      <w:del w:id="1076" w:author="Nirav" w:date="2019-07-17T11:38:00Z">
        <w:r w:rsidRPr="002D0144" w:rsidDel="00D07FA9">
          <w:rPr>
            <w:rFonts w:ascii="Adobe Garamond Pro" w:hAnsi="Adobe Garamond Pro"/>
            <w:sz w:val="24"/>
            <w:szCs w:val="24"/>
            <w:rPrChange w:id="1077" w:author="Nirav" w:date="2019-07-16T22:26:00Z">
              <w:rPr/>
            </w:rPrChange>
          </w:rPr>
          <w:delText>affect</w:delText>
        </w:r>
      </w:del>
      <w:del w:id="1078" w:author="Nirav" w:date="2019-07-17T11:37:00Z">
        <w:r w:rsidRPr="002D0144" w:rsidDel="00D07FA9">
          <w:rPr>
            <w:rFonts w:ascii="Adobe Garamond Pro" w:hAnsi="Adobe Garamond Pro"/>
            <w:sz w:val="24"/>
            <w:szCs w:val="24"/>
            <w:rPrChange w:id="1079" w:author="Nirav" w:date="2019-07-16T22:26:00Z">
              <w:rPr/>
            </w:rPrChange>
          </w:rPr>
          <w:delText xml:space="preserve">ing </w:delText>
        </w:r>
      </w:del>
      <w:ins w:id="1080" w:author="Nirav" w:date="2019-07-17T11:38:00Z">
        <w:r w:rsidR="00D07FA9">
          <w:rPr>
            <w:rFonts w:ascii="Adobe Garamond Pro" w:hAnsi="Adobe Garamond Pro"/>
            <w:sz w:val="24"/>
            <w:szCs w:val="24"/>
          </w:rPr>
          <w:t xml:space="preserve"> </w:t>
        </w:r>
      </w:ins>
      <w:r w:rsidRPr="002D0144">
        <w:rPr>
          <w:rFonts w:ascii="Adobe Garamond Pro" w:hAnsi="Adobe Garamond Pro"/>
          <w:sz w:val="24"/>
          <w:szCs w:val="24"/>
          <w:rPrChange w:id="1081" w:author="Nirav" w:date="2019-07-16T22:26:00Z">
            <w:rPr/>
          </w:rPrChange>
        </w:rPr>
        <w:t>politics, finance, education</w:t>
      </w:r>
      <w:del w:id="1082" w:author="Nirav" w:date="2019-07-17T11:38:00Z">
        <w:r w:rsidRPr="002D0144" w:rsidDel="00D07FA9">
          <w:rPr>
            <w:rFonts w:ascii="Adobe Garamond Pro" w:hAnsi="Adobe Garamond Pro"/>
            <w:sz w:val="24"/>
            <w:szCs w:val="24"/>
            <w:rPrChange w:id="1083" w:author="Nirav" w:date="2019-07-16T22:26:00Z">
              <w:rPr/>
            </w:rPrChange>
          </w:rPr>
          <w:delText xml:space="preserve"> and academy</w:delText>
        </w:r>
      </w:del>
      <w:r w:rsidRPr="002D0144">
        <w:rPr>
          <w:rFonts w:ascii="Adobe Garamond Pro" w:hAnsi="Adobe Garamond Pro"/>
          <w:sz w:val="24"/>
          <w:szCs w:val="24"/>
          <w:rPrChange w:id="1084" w:author="Nirav" w:date="2019-07-16T22:26:00Z">
            <w:rPr/>
          </w:rPrChange>
        </w:rPr>
        <w:t xml:space="preserve">, government records, publishing, pharmaceutics and agriculture directly or indirectly. In a nutshell, Blockchain is </w:t>
      </w:r>
      <w:ins w:id="1085" w:author="Nirav" w:date="2019-07-17T11:39:00Z">
        <w:r w:rsidR="00D07FA9">
          <w:rPr>
            <w:rFonts w:ascii="Adobe Garamond Pro" w:hAnsi="Adobe Garamond Pro"/>
            <w:sz w:val="24"/>
            <w:szCs w:val="24"/>
          </w:rPr>
          <w:t xml:space="preserve">a </w:t>
        </w:r>
      </w:ins>
      <w:r w:rsidRPr="002D0144">
        <w:rPr>
          <w:rFonts w:ascii="Adobe Garamond Pro" w:hAnsi="Adobe Garamond Pro"/>
          <w:sz w:val="24"/>
          <w:szCs w:val="24"/>
          <w:rPrChange w:id="1086" w:author="Nirav" w:date="2019-07-16T22:26:00Z">
            <w:rPr/>
          </w:rPrChange>
        </w:rPr>
        <w:t>revolutionary technology that holds vast potential to change the current society and provide value to those who create</w:t>
      </w:r>
      <w:del w:id="1087" w:author="Nirav" w:date="2019-07-17T11:39:00Z">
        <w:r w:rsidRPr="002D0144" w:rsidDel="00D07FA9">
          <w:rPr>
            <w:rFonts w:ascii="Adobe Garamond Pro" w:hAnsi="Adobe Garamond Pro"/>
            <w:sz w:val="24"/>
            <w:szCs w:val="24"/>
            <w:rPrChange w:id="1088" w:author="Nirav" w:date="2019-07-16T22:26:00Z">
              <w:rPr/>
            </w:rPrChange>
          </w:rPr>
          <w:delText>s</w:delText>
        </w:r>
      </w:del>
      <w:r w:rsidRPr="002D0144">
        <w:rPr>
          <w:rFonts w:ascii="Adobe Garamond Pro" w:hAnsi="Adobe Garamond Pro"/>
          <w:sz w:val="24"/>
          <w:szCs w:val="24"/>
          <w:rPrChange w:id="1089" w:author="Nirav" w:date="2019-07-16T22:26:00Z">
            <w:rPr/>
          </w:rPrChange>
        </w:rPr>
        <w:t xml:space="preserve"> value.</w:t>
      </w:r>
    </w:p>
    <w:p w14:paraId="5223777D" w14:textId="77777777" w:rsidR="006B5114" w:rsidRPr="002D0144" w:rsidRDefault="006B5114" w:rsidP="0048474C">
      <w:pPr>
        <w:ind w:left="720"/>
        <w:jc w:val="both"/>
        <w:rPr>
          <w:rFonts w:ascii="Adobe Garamond Pro" w:hAnsi="Adobe Garamond Pro"/>
          <w:sz w:val="24"/>
          <w:szCs w:val="24"/>
          <w:rPrChange w:id="1090" w:author="Nirav" w:date="2019-07-16T22:26:00Z">
            <w:rPr/>
          </w:rPrChange>
        </w:rPr>
        <w:pPrChange w:id="1091" w:author="Nirav" w:date="2019-07-17T14:52:00Z">
          <w:pPr>
            <w:ind w:left="720"/>
          </w:pPr>
        </w:pPrChange>
      </w:pPr>
    </w:p>
    <w:p w14:paraId="405B923B" w14:textId="77777777" w:rsidR="004D00D7" w:rsidRPr="002D0144" w:rsidRDefault="004D00D7" w:rsidP="0048474C">
      <w:pPr>
        <w:jc w:val="both"/>
        <w:rPr>
          <w:rFonts w:ascii="Adobe Garamond Pro" w:hAnsi="Adobe Garamond Pro"/>
          <w:sz w:val="24"/>
          <w:szCs w:val="24"/>
          <w:rPrChange w:id="1092" w:author="Nirav" w:date="2019-07-16T22:26:00Z">
            <w:rPr/>
          </w:rPrChange>
        </w:rPr>
        <w:pPrChange w:id="1093" w:author="Nirav" w:date="2019-07-17T14:52:00Z">
          <w:pPr/>
        </w:pPrChange>
      </w:pPr>
    </w:p>
    <w:sectPr w:rsidR="004D00D7" w:rsidRPr="002D014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Nirav" w:date="2019-07-16T22:25:00Z" w:initials="N">
    <w:p w14:paraId="6C9C554F" w14:textId="73787AF9" w:rsidR="004D00D7" w:rsidRDefault="004D00D7">
      <w:pPr>
        <w:pStyle w:val="CommentText"/>
      </w:pPr>
      <w:r>
        <w:rPr>
          <w:rStyle w:val="CommentReference"/>
        </w:rPr>
        <w:annotationRef/>
      </w:r>
      <w:r>
        <w:t xml:space="preserve">Not really </w:t>
      </w:r>
    </w:p>
  </w:comment>
  <w:comment w:id="46" w:author="Nirav" w:date="2019-07-16T22:35:00Z" w:initials="N">
    <w:p w14:paraId="7C218BB6" w14:textId="77777777" w:rsidR="004D00D7" w:rsidRDefault="004D00D7">
      <w:pPr>
        <w:pStyle w:val="CommentText"/>
      </w:pPr>
      <w:r>
        <w:rPr>
          <w:rStyle w:val="CommentReference"/>
        </w:rPr>
        <w:annotationRef/>
      </w:r>
      <w:r>
        <w:t xml:space="preserve">Replace with ‘Incited’? Ok do we want big ununderstandable words that give the text some more weight and nuance, or do we want to have extremely simple English so that more people comfortably read it. </w:t>
      </w:r>
    </w:p>
    <w:p w14:paraId="02208CEF" w14:textId="13D1521C" w:rsidR="004D00D7" w:rsidRDefault="004D00D7">
      <w:pPr>
        <w:pStyle w:val="CommentText"/>
      </w:pPr>
      <w:r>
        <w:t>Obviously, we have to decide in a case by case basis, but in general, stick to the latter.</w:t>
      </w:r>
    </w:p>
  </w:comment>
  <w:comment w:id="55" w:author="Nirav" w:date="2019-07-16T22:23:00Z" w:initials="N">
    <w:p w14:paraId="7131717E" w14:textId="49A22618" w:rsidR="004D00D7" w:rsidRDefault="004D00D7">
      <w:pPr>
        <w:pStyle w:val="CommentText"/>
      </w:pPr>
      <w:r>
        <w:rPr>
          <w:rStyle w:val="CommentReference"/>
        </w:rPr>
        <w:annotationRef/>
      </w:r>
      <w:r>
        <w:rPr>
          <w:rStyle w:val="CommentReference"/>
        </w:rPr>
        <w:t xml:space="preserve">This expression feels outdated. </w:t>
      </w:r>
    </w:p>
  </w:comment>
  <w:comment w:id="66" w:author="Nirav" w:date="2019-07-16T22:40:00Z" w:initials="N">
    <w:p w14:paraId="30E6C359" w14:textId="4ACE88AD" w:rsidR="004D00D7" w:rsidRDefault="004D00D7">
      <w:pPr>
        <w:pStyle w:val="CommentText"/>
      </w:pPr>
      <w:r>
        <w:rPr>
          <w:rStyle w:val="CommentReference"/>
        </w:rPr>
        <w:annotationRef/>
      </w:r>
      <w:r>
        <w:t>We are trying to break long sentences into smaller ones.</w:t>
      </w:r>
    </w:p>
  </w:comment>
  <w:comment w:id="71" w:author="Nirav" w:date="2019-07-16T22:38:00Z" w:initials="N">
    <w:p w14:paraId="7C4BF122" w14:textId="6EEFBE33" w:rsidR="004D00D7" w:rsidRDefault="004D00D7">
      <w:pPr>
        <w:pStyle w:val="CommentText"/>
      </w:pPr>
      <w:r>
        <w:rPr>
          <w:rStyle w:val="CommentReference"/>
        </w:rPr>
        <w:annotationRef/>
      </w:r>
      <w:r>
        <w:t>The “well” is often only used when speaking. It’s redundant here.</w:t>
      </w:r>
    </w:p>
  </w:comment>
  <w:comment w:id="119" w:author="Nirav" w:date="2019-07-16T22:45:00Z" w:initials="N">
    <w:p w14:paraId="6FBD1B52" w14:textId="748CEB4C" w:rsidR="004D00D7" w:rsidRDefault="004D00D7">
      <w:pPr>
        <w:pStyle w:val="CommentText"/>
      </w:pPr>
      <w:r>
        <w:rPr>
          <w:rStyle w:val="CommentReference"/>
        </w:rPr>
        <w:annotationRef/>
      </w:r>
      <w:r>
        <w:t xml:space="preserve">Bro. Don’t just copy paste a line from the book. The line, apart from being </w:t>
      </w:r>
      <w:r w:rsidRPr="00795A85">
        <w:rPr>
          <w:b/>
          <w:bCs/>
        </w:rPr>
        <w:t>plagiarized</w:t>
      </w:r>
      <w:r>
        <w:t>, is long and indecipherable. We are trying to simplify, so that even the stupid first years can understand.</w:t>
      </w:r>
      <w:r w:rsidR="0048474C">
        <w:t xml:space="preserve"> Insert a better line here.</w:t>
      </w:r>
    </w:p>
  </w:comment>
  <w:comment w:id="130" w:author="Nirav" w:date="2019-07-16T22:42:00Z" w:initials="N">
    <w:p w14:paraId="39D97826" w14:textId="66E30EA9" w:rsidR="004D00D7" w:rsidRDefault="004D00D7">
      <w:pPr>
        <w:pStyle w:val="CommentText"/>
      </w:pPr>
      <w:r>
        <w:rPr>
          <w:rStyle w:val="CommentReference"/>
        </w:rPr>
        <w:annotationRef/>
      </w:r>
    </w:p>
  </w:comment>
  <w:comment w:id="139" w:author="Nirav" w:date="2019-07-16T22:51:00Z" w:initials="N">
    <w:p w14:paraId="43AAC557" w14:textId="05344F29" w:rsidR="004D00D7" w:rsidRDefault="004D00D7">
      <w:pPr>
        <w:pStyle w:val="CommentText"/>
      </w:pPr>
      <w:r>
        <w:rPr>
          <w:rStyle w:val="CommentReference"/>
        </w:rPr>
        <w:annotationRef/>
      </w:r>
      <w:r>
        <w:t xml:space="preserve">Generally writing in the active voice carries a lot more intent. </w:t>
      </w:r>
    </w:p>
  </w:comment>
  <w:comment w:id="185" w:author="Nirav" w:date="2019-07-16T22:53:00Z" w:initials="N">
    <w:p w14:paraId="0142D7A3" w14:textId="7AF18D46" w:rsidR="004D00D7" w:rsidRDefault="004D00D7">
      <w:pPr>
        <w:pStyle w:val="CommentText"/>
      </w:pPr>
      <w:r>
        <w:rPr>
          <w:rStyle w:val="CommentReference"/>
        </w:rPr>
        <w:annotationRef/>
      </w:r>
      <w:r>
        <w:t xml:space="preserve">Don’t write “not any” where a shorter ‘no’ will do better. </w:t>
      </w:r>
    </w:p>
  </w:comment>
  <w:comment w:id="251" w:author="Nirav" w:date="2019-07-16T22:59:00Z" w:initials="N">
    <w:p w14:paraId="76B38A5F" w14:textId="05AC1507" w:rsidR="004D00D7" w:rsidRPr="005E0BE8" w:rsidRDefault="004D00D7">
      <w:pPr>
        <w:pStyle w:val="CommentText"/>
        <w:rPr>
          <w:rFonts w:cstheme="minorBidi" w:hint="cs"/>
          <w:lang w:val="en-US"/>
        </w:rPr>
      </w:pPr>
      <w:r>
        <w:rPr>
          <w:rStyle w:val="CommentReference"/>
        </w:rPr>
        <w:annotationRef/>
      </w:r>
      <w:r>
        <w:t xml:space="preserve">Bhuwan please correct this if it’s wrong </w:t>
      </w:r>
      <w:r>
        <w:rPr>
          <w:rFonts w:cstheme="minorBidi" w:hint="cs"/>
          <w:cs/>
        </w:rPr>
        <w:t>(</w:t>
      </w:r>
      <w:r>
        <w:rPr>
          <w:rFonts w:cstheme="minorBidi" w:hint="cs"/>
          <w:cs/>
          <w:lang w:val="en-US"/>
        </w:rPr>
        <w:t xml:space="preserve">मैले यो </w:t>
      </w:r>
      <w:r>
        <w:rPr>
          <w:rFonts w:cstheme="minorBidi"/>
          <w:lang w:val="en-US"/>
        </w:rPr>
        <w:t xml:space="preserve">Merkele Tree = transaction data tree </w:t>
      </w:r>
      <w:r>
        <w:rPr>
          <w:rFonts w:cstheme="minorBidi" w:hint="cs"/>
          <w:cs/>
        </w:rPr>
        <w:t>येसै लेख्या हो)</w:t>
      </w:r>
    </w:p>
  </w:comment>
  <w:comment w:id="321" w:author="Nirav" w:date="2019-07-17T15:21:00Z" w:initials="N">
    <w:p w14:paraId="774C043B" w14:textId="1BE78FBB" w:rsidR="00C96996" w:rsidRDefault="00C96996">
      <w:pPr>
        <w:pStyle w:val="CommentText"/>
      </w:pPr>
      <w:r>
        <w:rPr>
          <w:rStyle w:val="CommentReference"/>
        </w:rPr>
        <w:annotationRef/>
      </w:r>
      <w:r>
        <w:t>Changed the hash. Hope you don’t mind.</w:t>
      </w:r>
      <w:bookmarkStart w:id="327" w:name="_GoBack"/>
      <w:bookmarkEnd w:id="327"/>
    </w:p>
  </w:comment>
  <w:comment w:id="757" w:author="Nirav" w:date="2019-07-17T12:12:00Z" w:initials="N">
    <w:p w14:paraId="1DC6C250" w14:textId="08233585" w:rsidR="00FA1A11" w:rsidRDefault="00FA1A11">
      <w:pPr>
        <w:pStyle w:val="CommentText"/>
      </w:pPr>
      <w:r>
        <w:rPr>
          <w:rStyle w:val="CommentReference"/>
        </w:rPr>
        <w:annotationRef/>
      </w:r>
      <w:r>
        <w:t>They can be used to refer to unknown number of people including one.</w:t>
      </w:r>
    </w:p>
  </w:comment>
  <w:comment w:id="790" w:author="Nirav" w:date="2019-07-17T14:55:00Z" w:initials="N">
    <w:p w14:paraId="5B41ADAF" w14:textId="16A4E4DA" w:rsidR="000C2160" w:rsidRDefault="000C2160">
      <w:pPr>
        <w:pStyle w:val="CommentText"/>
      </w:pPr>
      <w:r>
        <w:rPr>
          <w:rStyle w:val="CommentReference"/>
        </w:rPr>
        <w:annotationRef/>
      </w:r>
      <w:r>
        <w:t>Doesn’t open source generally imply public?</w:t>
      </w:r>
    </w:p>
  </w:comment>
  <w:comment w:id="812" w:author="Nirav" w:date="2019-07-17T14:58:00Z" w:initials="N">
    <w:p w14:paraId="1AE0096F" w14:textId="70D6D301" w:rsidR="000C2160" w:rsidRDefault="000C2160">
      <w:pPr>
        <w:pStyle w:val="CommentText"/>
      </w:pPr>
      <w:r>
        <w:rPr>
          <w:rStyle w:val="CommentReference"/>
        </w:rPr>
        <w:annotationRef/>
      </w:r>
      <w:r>
        <w:t>You and me = object</w:t>
      </w:r>
      <w:r>
        <w:br/>
        <w:t>you and I = subject</w:t>
      </w:r>
    </w:p>
  </w:comment>
  <w:comment w:id="859" w:author="Nirav" w:date="2019-07-17T15:00:00Z" w:initials="N">
    <w:p w14:paraId="273C8B1C" w14:textId="6D6A118F" w:rsidR="00C17129" w:rsidRDefault="00C17129">
      <w:pPr>
        <w:pStyle w:val="CommentText"/>
      </w:pPr>
      <w:r>
        <w:rPr>
          <w:rStyle w:val="CommentReference"/>
        </w:rPr>
        <w:annotationRef/>
      </w:r>
      <w:r>
        <w:t>This sentence is unclear. Try to find something better.</w:t>
      </w:r>
    </w:p>
  </w:comment>
  <w:comment w:id="909" w:author="Nirav" w:date="2019-07-17T15:04:00Z" w:initials="N">
    <w:p w14:paraId="5EADF641" w14:textId="329DE64F" w:rsidR="00C17129" w:rsidRDefault="00C17129">
      <w:pPr>
        <w:pStyle w:val="CommentText"/>
      </w:pPr>
      <w:r>
        <w:rPr>
          <w:rStyle w:val="CommentReference"/>
        </w:rPr>
        <w:annotationRef/>
      </w:r>
      <w:r>
        <w:t xml:space="preserve">Is the internet protocol the problem, or the internet itself? </w:t>
      </w:r>
    </w:p>
  </w:comment>
  <w:comment w:id="921" w:author="Nirav" w:date="2019-07-17T15:05:00Z" w:initials="N">
    <w:p w14:paraId="4F324896" w14:textId="0190BC75" w:rsidR="00C17129" w:rsidRDefault="00C17129">
      <w:pPr>
        <w:pStyle w:val="CommentText"/>
      </w:pPr>
      <w:r>
        <w:rPr>
          <w:rStyle w:val="CommentReference"/>
        </w:rPr>
        <w:annotationRef/>
      </w:r>
      <w:r>
        <w:t>How necessary is the line I removed??</w:t>
      </w:r>
    </w:p>
  </w:comment>
  <w:comment w:id="955" w:author="Nirav" w:date="2019-07-17T15:07:00Z" w:initials="N">
    <w:p w14:paraId="042A9379" w14:textId="3110579F" w:rsidR="00C17129" w:rsidRDefault="00C17129">
      <w:pPr>
        <w:pStyle w:val="CommentText"/>
      </w:pPr>
      <w:r>
        <w:rPr>
          <w:rStyle w:val="CommentReference"/>
        </w:rPr>
        <w:annotationRef/>
      </w:r>
      <w:r>
        <w:t xml:space="preserve">Disrupt = disturb, but with negative meaning. </w:t>
      </w:r>
    </w:p>
  </w:comment>
  <w:comment w:id="992" w:author="Nirav" w:date="2019-07-17T15:10:00Z" w:initials="N">
    <w:p w14:paraId="5283739C" w14:textId="77777777" w:rsidR="009D20BD" w:rsidRDefault="009D20BD">
      <w:pPr>
        <w:pStyle w:val="CommentText"/>
      </w:pPr>
      <w:r>
        <w:rPr>
          <w:rStyle w:val="CommentReference"/>
        </w:rPr>
        <w:annotationRef/>
      </w:r>
      <w:r>
        <w:t xml:space="preserve">Seriously?? Hahaha. </w:t>
      </w:r>
    </w:p>
    <w:p w14:paraId="356BB258" w14:textId="338E0CBD" w:rsidR="009D20BD" w:rsidRDefault="009D20BD">
      <w:pPr>
        <w:pStyle w:val="CommentText"/>
      </w:pPr>
      <w:r>
        <w:t>Keep it.</w:t>
      </w:r>
    </w:p>
  </w:comment>
  <w:comment w:id="999" w:author="Nirav" w:date="2019-07-17T15:12:00Z" w:initials="N">
    <w:p w14:paraId="6B8B6EB9" w14:textId="5E91EFD4" w:rsidR="009D20BD" w:rsidRPr="009D20BD" w:rsidRDefault="009D20BD">
      <w:pPr>
        <w:pStyle w:val="CommentText"/>
      </w:pPr>
      <w:r>
        <w:rPr>
          <w:rStyle w:val="CommentReference"/>
        </w:rPr>
        <w:annotationRef/>
      </w:r>
      <w:r>
        <w:t>I have no idea what to replace this word with</w:t>
      </w:r>
      <w:r w:rsidR="00953AC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C554F" w15:done="0"/>
  <w15:commentEx w15:paraId="02208CEF" w15:done="0"/>
  <w15:commentEx w15:paraId="7131717E" w15:done="0"/>
  <w15:commentEx w15:paraId="30E6C359" w15:done="0"/>
  <w15:commentEx w15:paraId="7C4BF122" w15:done="0"/>
  <w15:commentEx w15:paraId="6FBD1B52" w15:done="0"/>
  <w15:commentEx w15:paraId="39D97826" w15:done="0"/>
  <w15:commentEx w15:paraId="43AAC557" w15:done="0"/>
  <w15:commentEx w15:paraId="0142D7A3" w15:done="0"/>
  <w15:commentEx w15:paraId="76B38A5F" w15:done="0"/>
  <w15:commentEx w15:paraId="774C043B" w15:done="0"/>
  <w15:commentEx w15:paraId="1DC6C250" w15:done="0"/>
  <w15:commentEx w15:paraId="5B41ADAF" w15:done="0"/>
  <w15:commentEx w15:paraId="1AE0096F" w15:done="0"/>
  <w15:commentEx w15:paraId="273C8B1C" w15:done="0"/>
  <w15:commentEx w15:paraId="5EADF641" w15:done="0"/>
  <w15:commentEx w15:paraId="4F324896" w15:done="0"/>
  <w15:commentEx w15:paraId="042A9379" w15:done="0"/>
  <w15:commentEx w15:paraId="356BB258" w15:done="0"/>
  <w15:commentEx w15:paraId="6B8B6E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C554F" w16cid:durableId="20D8CD5D"/>
  <w16cid:commentId w16cid:paraId="02208CEF" w16cid:durableId="20D8CF97"/>
  <w16cid:commentId w16cid:paraId="7131717E" w16cid:durableId="20D8CCE2"/>
  <w16cid:commentId w16cid:paraId="30E6C359" w16cid:durableId="20D8D0E1"/>
  <w16cid:commentId w16cid:paraId="7C4BF122" w16cid:durableId="20D8D077"/>
  <w16cid:commentId w16cid:paraId="6FBD1B52" w16cid:durableId="20D8D1F1"/>
  <w16cid:commentId w16cid:paraId="39D97826" w16cid:durableId="20D8D14D"/>
  <w16cid:commentId w16cid:paraId="43AAC557" w16cid:durableId="20D8D37C"/>
  <w16cid:commentId w16cid:paraId="0142D7A3" w16cid:durableId="20D8D3F6"/>
  <w16cid:commentId w16cid:paraId="76B38A5F" w16cid:durableId="20D8D553"/>
  <w16cid:commentId w16cid:paraId="774C043B" w16cid:durableId="20D9BB8B"/>
  <w16cid:commentId w16cid:paraId="1DC6C250" w16cid:durableId="20D98F14"/>
  <w16cid:commentId w16cid:paraId="5B41ADAF" w16cid:durableId="20D9B575"/>
  <w16cid:commentId w16cid:paraId="1AE0096F" w16cid:durableId="20D9B61A"/>
  <w16cid:commentId w16cid:paraId="273C8B1C" w16cid:durableId="20D9B6AB"/>
  <w16cid:commentId w16cid:paraId="5EADF641" w16cid:durableId="20D9B777"/>
  <w16cid:commentId w16cid:paraId="4F324896" w16cid:durableId="20D9B7CF"/>
  <w16cid:commentId w16cid:paraId="042A9379" w16cid:durableId="20D9B84F"/>
  <w16cid:commentId w16cid:paraId="356BB258" w16cid:durableId="20D9B8E6"/>
  <w16cid:commentId w16cid:paraId="6B8B6EB9" w16cid:durableId="20D9B9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rav">
    <w15:presenceInfo w15:providerId="None" w15:userId="Nir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14"/>
    <w:rsid w:val="0003052A"/>
    <w:rsid w:val="000C2160"/>
    <w:rsid w:val="000F42C8"/>
    <w:rsid w:val="001A2369"/>
    <w:rsid w:val="001A704A"/>
    <w:rsid w:val="00223E5D"/>
    <w:rsid w:val="002B38E1"/>
    <w:rsid w:val="002D0144"/>
    <w:rsid w:val="00360B55"/>
    <w:rsid w:val="0048474C"/>
    <w:rsid w:val="004D00D7"/>
    <w:rsid w:val="004E2F24"/>
    <w:rsid w:val="0054667A"/>
    <w:rsid w:val="005E0BE8"/>
    <w:rsid w:val="005E68E2"/>
    <w:rsid w:val="006B5114"/>
    <w:rsid w:val="0079419A"/>
    <w:rsid w:val="00795A85"/>
    <w:rsid w:val="007C6E76"/>
    <w:rsid w:val="007D5AB5"/>
    <w:rsid w:val="00953AC8"/>
    <w:rsid w:val="0096072C"/>
    <w:rsid w:val="009D20BD"/>
    <w:rsid w:val="00A56709"/>
    <w:rsid w:val="00A56A3F"/>
    <w:rsid w:val="00B1517A"/>
    <w:rsid w:val="00B47CB6"/>
    <w:rsid w:val="00C1534F"/>
    <w:rsid w:val="00C17129"/>
    <w:rsid w:val="00C24FCD"/>
    <w:rsid w:val="00C869B8"/>
    <w:rsid w:val="00C96996"/>
    <w:rsid w:val="00CA4BD1"/>
    <w:rsid w:val="00D07FA9"/>
    <w:rsid w:val="00D2102B"/>
    <w:rsid w:val="00E866B5"/>
    <w:rsid w:val="00F8521E"/>
    <w:rsid w:val="00FA1A11"/>
    <w:rsid w:val="00FD61C7"/>
    <w:rsid w:val="00FE25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FBB8"/>
  <w15:chartTrackingRefBased/>
  <w15:docId w15:val="{1292D3C7-B3D6-47C9-9F80-04B5F789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14"/>
    <w:pPr>
      <w:spacing w:after="0" w:line="276" w:lineRule="auto"/>
    </w:pPr>
    <w:rPr>
      <w:rFonts w:ascii="Arial" w:eastAsia="Arial" w:hAnsi="Arial" w:cs="Arial"/>
      <w:lang w:val="en"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0144"/>
    <w:rPr>
      <w:sz w:val="16"/>
      <w:szCs w:val="16"/>
    </w:rPr>
  </w:style>
  <w:style w:type="paragraph" w:styleId="CommentText">
    <w:name w:val="annotation text"/>
    <w:basedOn w:val="Normal"/>
    <w:link w:val="CommentTextChar"/>
    <w:uiPriority w:val="99"/>
    <w:semiHidden/>
    <w:unhideWhenUsed/>
    <w:rsid w:val="002D0144"/>
    <w:pPr>
      <w:spacing w:line="240" w:lineRule="auto"/>
    </w:pPr>
    <w:rPr>
      <w:sz w:val="20"/>
      <w:szCs w:val="18"/>
    </w:rPr>
  </w:style>
  <w:style w:type="character" w:customStyle="1" w:styleId="CommentTextChar">
    <w:name w:val="Comment Text Char"/>
    <w:basedOn w:val="DefaultParagraphFont"/>
    <w:link w:val="CommentText"/>
    <w:uiPriority w:val="99"/>
    <w:semiHidden/>
    <w:rsid w:val="002D0144"/>
    <w:rPr>
      <w:rFonts w:ascii="Arial" w:eastAsia="Arial" w:hAnsi="Arial" w:cs="Arial"/>
      <w:sz w:val="20"/>
      <w:szCs w:val="18"/>
      <w:lang w:val="en" w:bidi="ne-NP"/>
    </w:rPr>
  </w:style>
  <w:style w:type="paragraph" w:styleId="CommentSubject">
    <w:name w:val="annotation subject"/>
    <w:basedOn w:val="CommentText"/>
    <w:next w:val="CommentText"/>
    <w:link w:val="CommentSubjectChar"/>
    <w:uiPriority w:val="99"/>
    <w:semiHidden/>
    <w:unhideWhenUsed/>
    <w:rsid w:val="002D0144"/>
    <w:rPr>
      <w:b/>
      <w:bCs/>
    </w:rPr>
  </w:style>
  <w:style w:type="character" w:customStyle="1" w:styleId="CommentSubjectChar">
    <w:name w:val="Comment Subject Char"/>
    <w:basedOn w:val="CommentTextChar"/>
    <w:link w:val="CommentSubject"/>
    <w:uiPriority w:val="99"/>
    <w:semiHidden/>
    <w:rsid w:val="002D0144"/>
    <w:rPr>
      <w:rFonts w:ascii="Arial" w:eastAsia="Arial" w:hAnsi="Arial" w:cs="Arial"/>
      <w:b/>
      <w:bCs/>
      <w:sz w:val="20"/>
      <w:szCs w:val="18"/>
      <w:lang w:val="en" w:bidi="ne-NP"/>
    </w:rPr>
  </w:style>
  <w:style w:type="paragraph" w:styleId="BalloonText">
    <w:name w:val="Balloon Text"/>
    <w:basedOn w:val="Normal"/>
    <w:link w:val="BalloonTextChar"/>
    <w:uiPriority w:val="99"/>
    <w:semiHidden/>
    <w:unhideWhenUsed/>
    <w:rsid w:val="002D0144"/>
    <w:pPr>
      <w:spacing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D0144"/>
    <w:rPr>
      <w:rFonts w:ascii="Segoe UI" w:eastAsia="Arial" w:hAnsi="Segoe UI" w:cs="Segoe UI"/>
      <w:sz w:val="18"/>
      <w:szCs w:val="16"/>
      <w:lang w:val="en" w:bidi="ne-NP"/>
    </w:rPr>
  </w:style>
  <w:style w:type="paragraph" w:styleId="Revision">
    <w:name w:val="Revision"/>
    <w:hidden/>
    <w:uiPriority w:val="99"/>
    <w:semiHidden/>
    <w:rsid w:val="000F42C8"/>
    <w:pPr>
      <w:spacing w:after="0" w:line="240" w:lineRule="auto"/>
    </w:pPr>
    <w:rPr>
      <w:rFonts w:ascii="Arial" w:eastAsia="Arial" w:hAnsi="Arial" w:cs="Arial"/>
      <w:szCs w:val="20"/>
      <w:lang w:val="e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BC340-CA5E-404B-92B1-D674F601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5</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17</cp:revision>
  <dcterms:created xsi:type="dcterms:W3CDTF">2019-07-16T15:38:00Z</dcterms:created>
  <dcterms:modified xsi:type="dcterms:W3CDTF">2019-07-17T09:36:00Z</dcterms:modified>
</cp:coreProperties>
</file>